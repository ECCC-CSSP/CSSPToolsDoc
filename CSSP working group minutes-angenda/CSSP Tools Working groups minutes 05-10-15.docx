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89C" w:rsidRDefault="003B489C" w:rsidP="003B489C">
      <w:pPr>
        <w:jc w:val="center"/>
        <w:rPr>
          <w:b/>
          <w:u w:val="single"/>
        </w:rPr>
      </w:pPr>
      <w:r w:rsidRPr="003B489C">
        <w:rPr>
          <w:b/>
          <w:u w:val="single"/>
        </w:rPr>
        <w:t>CSSP Web Tools and Input Tools working group</w:t>
      </w:r>
      <w:r>
        <w:rPr>
          <w:b/>
          <w:u w:val="single"/>
        </w:rPr>
        <w:t xml:space="preserve"> meeting minutes</w:t>
      </w:r>
    </w:p>
    <w:p w:rsidR="003B489C" w:rsidRPr="00FA4DF0" w:rsidRDefault="003B489C" w:rsidP="003B489C">
      <w:pPr>
        <w:rPr>
          <w:b/>
        </w:rPr>
      </w:pPr>
      <w:r w:rsidRPr="00FA4DF0">
        <w:rPr>
          <w:b/>
        </w:rPr>
        <w:t xml:space="preserve">Date: </w:t>
      </w:r>
      <w:r w:rsidRPr="00FA4DF0">
        <w:t>05/10/2015</w:t>
      </w:r>
    </w:p>
    <w:p w:rsidR="003B489C" w:rsidRPr="00FA4DF0" w:rsidRDefault="003B489C" w:rsidP="003B489C">
      <w:r w:rsidRPr="00FA4DF0">
        <w:rPr>
          <w:b/>
        </w:rPr>
        <w:t xml:space="preserve">Attendees:  </w:t>
      </w:r>
      <w:r w:rsidRPr="00FA4DF0">
        <w:t>Greg Perchard, Shelley Decker, Julie Anne Richard</w:t>
      </w:r>
      <w:ins w:id="0" w:author="Richard,Julie Anne [Moncton]" w:date="2015-10-15T10:20:00Z">
        <w:r w:rsidR="00FA4DF0">
          <w:t xml:space="preserve"> (Lauren added her comments 15/10/2015)</w:t>
        </w:r>
      </w:ins>
    </w:p>
    <w:p w:rsidR="003B489C" w:rsidRPr="00FA4DF0" w:rsidRDefault="003B489C" w:rsidP="003B489C">
      <w:pPr>
        <w:rPr>
          <w:b/>
        </w:rPr>
      </w:pPr>
    </w:p>
    <w:p w:rsidR="00621839" w:rsidRPr="00FA4DF0" w:rsidRDefault="003B489C" w:rsidP="003B489C">
      <w:pPr>
        <w:jc w:val="both"/>
      </w:pPr>
      <w:r w:rsidRPr="00FA4DF0">
        <w:t>● Charles and Julie:</w:t>
      </w:r>
      <w:r w:rsidR="007E0C2F" w:rsidRPr="00FA4DF0">
        <w:t xml:space="preserve"> </w:t>
      </w:r>
      <w:r w:rsidRPr="00FA4DF0">
        <w:t xml:space="preserve">Define </w:t>
      </w:r>
      <w:proofErr w:type="gramStart"/>
      <w:r w:rsidRPr="00FA4DF0">
        <w:t>w</w:t>
      </w:r>
      <w:r w:rsidR="007E0C2F" w:rsidRPr="00FA4DF0">
        <w:t>hat are the other types of Config files on the web tools</w:t>
      </w:r>
      <w:proofErr w:type="gramEnd"/>
      <w:r w:rsidRPr="00FA4DF0">
        <w:t>.</w:t>
      </w:r>
      <w:r w:rsidR="007E0C2F" w:rsidRPr="00FA4DF0">
        <w:t xml:space="preserve"> What are they used for?</w:t>
      </w:r>
    </w:p>
    <w:p w:rsidR="007E0C2F" w:rsidRPr="00FA4DF0" w:rsidRDefault="003B489C" w:rsidP="003B489C">
      <w:pPr>
        <w:jc w:val="both"/>
      </w:pPr>
      <w:r w:rsidRPr="00FA4DF0">
        <w:t xml:space="preserve">● Charles: When you put only the first letter of the allowable initials in the input tool, it accepts it just the same as if you put the full initials. </w:t>
      </w:r>
      <w:r w:rsidR="00EB6A68" w:rsidRPr="00FA4DF0">
        <w:t>Change</w:t>
      </w:r>
      <w:r w:rsidR="007E0C2F" w:rsidRPr="00FA4DF0">
        <w:t xml:space="preserve"> this so that you need to put the full </w:t>
      </w:r>
      <w:r w:rsidRPr="00FA4DF0">
        <w:t>initials</w:t>
      </w:r>
      <w:r w:rsidR="00EB6A68" w:rsidRPr="00FA4DF0">
        <w:t xml:space="preserve"> – the system can be fooled by entering G or P instead </w:t>
      </w:r>
      <w:bookmarkStart w:id="1" w:name="_GoBack"/>
      <w:bookmarkEnd w:id="1"/>
      <w:r w:rsidR="00EB6A68" w:rsidRPr="00FA4DF0">
        <w:t>of GP</w:t>
      </w:r>
      <w:r w:rsidR="007E0C2F" w:rsidRPr="00FA4DF0">
        <w:t>.</w:t>
      </w:r>
    </w:p>
    <w:p w:rsidR="0068788A" w:rsidRPr="00FA4DF0" w:rsidRDefault="0068788A" w:rsidP="0068788A">
      <w:pPr>
        <w:jc w:val="both"/>
      </w:pPr>
      <w:r w:rsidRPr="00FA4DF0">
        <w:t>● Julie: Add extra explanation in the WI’s about what the allowable initials do.</w:t>
      </w:r>
    </w:p>
    <w:p w:rsidR="00CB4FEE" w:rsidRPr="00FA4DF0" w:rsidRDefault="003B489C" w:rsidP="003B489C">
      <w:pPr>
        <w:jc w:val="both"/>
      </w:pPr>
      <w:r w:rsidRPr="00FA4DF0">
        <w:t xml:space="preserve">● </w:t>
      </w:r>
      <w:r w:rsidR="00CB4FEE" w:rsidRPr="00FA4DF0">
        <w:t xml:space="preserve">Charles: Is there a way that we can change the duplicate </w:t>
      </w:r>
      <w:r w:rsidR="0068788A" w:rsidRPr="00FA4DF0">
        <w:t xml:space="preserve">in input tool </w:t>
      </w:r>
      <w:r w:rsidR="00CB4FEE" w:rsidRPr="00FA4DF0">
        <w:t>without having to change the config file. Some days we might want to change what sample we would like to use as the duplicate.</w:t>
      </w:r>
    </w:p>
    <w:p w:rsidR="00997DE6" w:rsidRPr="00FA4DF0" w:rsidRDefault="00FA4DF0" w:rsidP="00FA4DF0">
      <w:pPr>
        <w:jc w:val="both"/>
        <w:pPrChange w:id="2" w:author="Richard,Julie Anne [Moncton]" w:date="2015-10-15T10:20:00Z">
          <w:pPr>
            <w:pStyle w:val="ListParagraph"/>
            <w:numPr>
              <w:numId w:val="2"/>
            </w:numPr>
            <w:ind w:hanging="360"/>
            <w:jc w:val="both"/>
          </w:pPr>
        </w:pPrChange>
      </w:pPr>
      <w:ins w:id="3" w:author="Richard,Julie Anne [Moncton]" w:date="2015-10-15T10:20:00Z">
        <w:r w:rsidRPr="00FA4DF0">
          <w:t xml:space="preserve">● Charles: </w:t>
        </w:r>
      </w:ins>
      <w:r w:rsidR="00997DE6" w:rsidRPr="00FA4DF0">
        <w:t>Data entry data / initials field only visible when the duplicate is selected. Can this be changed in Input tool FC sheet so that this field is always visible? There is lots of room on the screen for this.</w:t>
      </w:r>
    </w:p>
    <w:p w:rsidR="0068788A" w:rsidRPr="00FA4DF0" w:rsidRDefault="0068788A" w:rsidP="0068788A">
      <w:pPr>
        <w:jc w:val="both"/>
      </w:pPr>
      <w:r w:rsidRPr="00FA4DF0">
        <w:t xml:space="preserve">● Charles: Duplicates are not being calculated correctly in input tool (example, sample 200 dup = 1.00… </w:t>
      </w:r>
      <w:proofErr w:type="spellStart"/>
      <w:r w:rsidRPr="00FA4DF0">
        <w:t>rlog</w:t>
      </w:r>
      <w:proofErr w:type="spellEnd"/>
      <w:r w:rsidRPr="00FA4DF0">
        <w:t xml:space="preserve"> should be 0.3010 and it’s giving something much higher.</w:t>
      </w:r>
    </w:p>
    <w:p w:rsidR="0068788A" w:rsidRPr="00FA4DF0" w:rsidRDefault="0068788A" w:rsidP="0068788A">
      <w:pPr>
        <w:jc w:val="both"/>
      </w:pPr>
      <w:r w:rsidRPr="00FA4DF0">
        <w:t>● Charles: When you are in archive mode in the input tool and you see your different dates for the subsectors, could there be a color coding here (red are dates that have not been completed or sent to the server and black ones have been sent)? Also, can the ‘send to server’ button also reflect that (right now it just stays the same based on the last data sheet that was worked on)?</w:t>
      </w:r>
    </w:p>
    <w:p w:rsidR="0068788A" w:rsidRPr="00FA4DF0" w:rsidRDefault="0068788A" w:rsidP="0068788A">
      <w:pPr>
        <w:jc w:val="both"/>
      </w:pPr>
      <w:r w:rsidRPr="00FA4DF0">
        <w:t>● Charles: Can we have two TC fields/boxes in input tools for when we use two coolers.</w:t>
      </w:r>
    </w:p>
    <w:p w:rsidR="001D2C50" w:rsidRPr="00FA4DF0" w:rsidRDefault="001D2C50" w:rsidP="001D2C50">
      <w:pPr>
        <w:jc w:val="both"/>
        <w:rPr>
          <w:rPrChange w:id="4" w:author="Richard,Julie Anne [Moncton]" w:date="2015-10-15T10:20:00Z">
            <w:rPr>
              <w:color w:val="4F81BD" w:themeColor="accent1"/>
            </w:rPr>
          </w:rPrChange>
        </w:rPr>
      </w:pPr>
      <w:r w:rsidRPr="00FA4DF0">
        <w:rPr>
          <w:rPrChange w:id="5" w:author="Richard,Julie Anne [Moncton]" w:date="2015-10-15T10:20:00Z">
            <w:rPr>
              <w:color w:val="4F81BD" w:themeColor="accent1"/>
            </w:rPr>
          </w:rPrChange>
        </w:rPr>
        <w:t>● Charles:</w:t>
      </w:r>
      <w:r w:rsidR="001A4946" w:rsidRPr="00FA4DF0">
        <w:rPr>
          <w:rPrChange w:id="6" w:author="Richard,Julie Anne [Moncton]" w:date="2015-10-15T10:20:00Z">
            <w:rPr>
              <w:color w:val="4F81BD" w:themeColor="accent1"/>
            </w:rPr>
          </w:rPrChange>
        </w:rPr>
        <w:t xml:space="preserve"> </w:t>
      </w:r>
      <w:r w:rsidR="00577772" w:rsidRPr="00FA4DF0">
        <w:rPr>
          <w:rPrChange w:id="7" w:author="Richard,Julie Anne [Moncton]" w:date="2015-10-15T10:20:00Z">
            <w:rPr>
              <w:color w:val="4F81BD" w:themeColor="accent1"/>
            </w:rPr>
          </w:rPrChange>
        </w:rPr>
        <w:t>C</w:t>
      </w:r>
      <w:r w:rsidRPr="00FA4DF0">
        <w:rPr>
          <w:rPrChange w:id="8" w:author="Richard,Julie Anne [Moncton]" w:date="2015-10-15T10:20:00Z">
            <w:rPr>
              <w:color w:val="4F81BD" w:themeColor="accent1"/>
            </w:rPr>
          </w:rPrChange>
        </w:rPr>
        <w:t>ould it</w:t>
      </w:r>
      <w:r w:rsidR="00577772" w:rsidRPr="00FA4DF0">
        <w:rPr>
          <w:rPrChange w:id="9" w:author="Richard,Julie Anne [Moncton]" w:date="2015-10-15T10:20:00Z">
            <w:rPr>
              <w:color w:val="4F81BD" w:themeColor="accent1"/>
            </w:rPr>
          </w:rPrChange>
        </w:rPr>
        <w:t xml:space="preserve"> be</w:t>
      </w:r>
      <w:r w:rsidRPr="00FA4DF0">
        <w:rPr>
          <w:rPrChange w:id="10" w:author="Richard,Julie Anne [Moncton]" w:date="2015-10-15T10:20:00Z">
            <w:rPr>
              <w:color w:val="4F81BD" w:themeColor="accent1"/>
            </w:rPr>
          </w:rPrChange>
        </w:rPr>
        <w:t xml:space="preserve"> set up that if you enter</w:t>
      </w:r>
      <w:r w:rsidR="001A4946" w:rsidRPr="00FA4DF0">
        <w:rPr>
          <w:rPrChange w:id="11" w:author="Richard,Julie Anne [Moncton]" w:date="2015-10-15T10:20:00Z">
            <w:rPr>
              <w:color w:val="4F81BD" w:themeColor="accent1"/>
            </w:rPr>
          </w:rPrChange>
        </w:rPr>
        <w:t xml:space="preserve"> </w:t>
      </w:r>
      <w:r w:rsidRPr="00FA4DF0">
        <w:rPr>
          <w:rPrChange w:id="12" w:author="Richard,Julie Anne [Moncton]" w:date="2015-10-15T10:20:00Z">
            <w:rPr>
              <w:color w:val="4F81BD" w:themeColor="accent1"/>
            </w:rPr>
          </w:rPrChange>
        </w:rPr>
        <w:t>900 it defaults to 0900</w:t>
      </w:r>
      <w:r w:rsidR="00577772" w:rsidRPr="00FA4DF0">
        <w:rPr>
          <w:rPrChange w:id="13" w:author="Richard,Julie Anne [Moncton]" w:date="2015-10-15T10:20:00Z">
            <w:rPr>
              <w:color w:val="4F81BD" w:themeColor="accent1"/>
            </w:rPr>
          </w:rPrChange>
        </w:rPr>
        <w:t xml:space="preserve"> when entering sample times in the input tool</w:t>
      </w:r>
      <w:r w:rsidRPr="00FA4DF0">
        <w:rPr>
          <w:rPrChange w:id="14" w:author="Richard,Julie Anne [Moncton]" w:date="2015-10-15T10:20:00Z">
            <w:rPr>
              <w:color w:val="4F81BD" w:themeColor="accent1"/>
            </w:rPr>
          </w:rPrChange>
        </w:rPr>
        <w:t>?</w:t>
      </w:r>
    </w:p>
    <w:p w:rsidR="001D2C50" w:rsidRPr="00FA4DF0" w:rsidRDefault="001D2C50" w:rsidP="001D2C50">
      <w:pPr>
        <w:jc w:val="both"/>
        <w:rPr>
          <w:rPrChange w:id="15" w:author="Richard,Julie Anne [Moncton]" w:date="2015-10-15T10:20:00Z">
            <w:rPr>
              <w:color w:val="4F81BD" w:themeColor="accent1"/>
            </w:rPr>
          </w:rPrChange>
        </w:rPr>
      </w:pPr>
      <w:r w:rsidRPr="00FA4DF0">
        <w:rPr>
          <w:rPrChange w:id="16" w:author="Richard,Julie Anne [Moncton]" w:date="2015-10-15T10:20:00Z">
            <w:rPr>
              <w:color w:val="4F81BD" w:themeColor="accent1"/>
            </w:rPr>
          </w:rPrChange>
        </w:rPr>
        <w:t xml:space="preserve">● Charles: PEI </w:t>
      </w:r>
      <w:r w:rsidR="001A4946" w:rsidRPr="00FA4DF0">
        <w:rPr>
          <w:rPrChange w:id="17" w:author="Richard,Julie Anne [Moncton]" w:date="2015-10-15T10:20:00Z">
            <w:rPr>
              <w:color w:val="4F81BD" w:themeColor="accent1"/>
            </w:rPr>
          </w:rPrChange>
        </w:rPr>
        <w:t xml:space="preserve">and NS contractors don’t </w:t>
      </w:r>
      <w:r w:rsidRPr="00FA4DF0">
        <w:rPr>
          <w:rPrChange w:id="18" w:author="Richard,Julie Anne [Moncton]" w:date="2015-10-15T10:20:00Z">
            <w:rPr>
              <w:color w:val="4F81BD" w:themeColor="accent1"/>
            </w:rPr>
          </w:rPrChange>
        </w:rPr>
        <w:t xml:space="preserve">use the same datasheets. Most of the information would transfer over to this format but </w:t>
      </w:r>
      <w:r w:rsidR="001A4946" w:rsidRPr="00FA4DF0">
        <w:rPr>
          <w:rPrChange w:id="19" w:author="Richard,Julie Anne [Moncton]" w:date="2015-10-15T10:20:00Z">
            <w:rPr>
              <w:color w:val="4F81BD" w:themeColor="accent1"/>
            </w:rPr>
          </w:rPrChange>
        </w:rPr>
        <w:t>there are a couple differences</w:t>
      </w:r>
      <w:r w:rsidRPr="00FA4DF0">
        <w:rPr>
          <w:rPrChange w:id="20" w:author="Richard,Julie Anne [Moncton]" w:date="2015-10-15T10:20:00Z">
            <w:rPr>
              <w:color w:val="4F81BD" w:themeColor="accent1"/>
            </w:rPr>
          </w:rPrChange>
        </w:rPr>
        <w:t>. Not sure what we can do to address this</w:t>
      </w:r>
      <w:r w:rsidR="002E41D3" w:rsidRPr="00FA4DF0">
        <w:rPr>
          <w:rPrChange w:id="21" w:author="Richard,Julie Anne [Moncton]" w:date="2015-10-15T10:20:00Z">
            <w:rPr>
              <w:color w:val="4F81BD" w:themeColor="accent1"/>
            </w:rPr>
          </w:rPrChange>
        </w:rPr>
        <w:t xml:space="preserve"> </w:t>
      </w:r>
      <w:r w:rsidR="00577772" w:rsidRPr="00FA4DF0">
        <w:rPr>
          <w:rPrChange w:id="22" w:author="Richard,Julie Anne [Moncton]" w:date="2015-10-15T10:20:00Z">
            <w:rPr>
              <w:color w:val="4F81BD" w:themeColor="accent1"/>
            </w:rPr>
          </w:rPrChange>
        </w:rPr>
        <w:t>but it’s something to consider</w:t>
      </w:r>
      <w:r w:rsidRPr="00FA4DF0">
        <w:rPr>
          <w:rPrChange w:id="23" w:author="Richard,Julie Anne [Moncton]" w:date="2015-10-15T10:20:00Z">
            <w:rPr>
              <w:color w:val="4F81BD" w:themeColor="accent1"/>
            </w:rPr>
          </w:rPrChange>
        </w:rPr>
        <w:t>.</w:t>
      </w:r>
    </w:p>
    <w:p w:rsidR="0097187A" w:rsidRPr="00FA4DF0" w:rsidRDefault="0097187A" w:rsidP="001D2C50">
      <w:pPr>
        <w:jc w:val="both"/>
        <w:rPr>
          <w:rPrChange w:id="24" w:author="Richard,Julie Anne [Moncton]" w:date="2015-10-15T10:20:00Z">
            <w:rPr>
              <w:color w:val="4F81BD" w:themeColor="accent1"/>
            </w:rPr>
          </w:rPrChange>
        </w:rPr>
      </w:pPr>
      <w:r w:rsidRPr="00FA4DF0">
        <w:rPr>
          <w:rPrChange w:id="25" w:author="Richard,Julie Anne [Moncton]" w:date="2015-10-15T10:20:00Z">
            <w:rPr>
              <w:color w:val="4F81BD" w:themeColor="accent1"/>
            </w:rPr>
          </w:rPrChange>
        </w:rPr>
        <w:t>● Charles: Entering a “-</w:t>
      </w:r>
      <w:proofErr w:type="gramStart"/>
      <w:r w:rsidRPr="00FA4DF0">
        <w:rPr>
          <w:rPrChange w:id="26" w:author="Richard,Julie Anne [Moncton]" w:date="2015-10-15T10:20:00Z">
            <w:rPr>
              <w:color w:val="4F81BD" w:themeColor="accent1"/>
            </w:rPr>
          </w:rPrChange>
        </w:rPr>
        <w:t>“ in</w:t>
      </w:r>
      <w:proofErr w:type="gramEnd"/>
      <w:r w:rsidRPr="00FA4DF0">
        <w:rPr>
          <w:rPrChange w:id="27" w:author="Richard,Julie Anne [Moncton]" w:date="2015-10-15T10:20:00Z">
            <w:rPr>
              <w:color w:val="4F81BD" w:themeColor="accent1"/>
            </w:rPr>
          </w:rPrChange>
        </w:rPr>
        <w:t xml:space="preserve"> the blank field makes it red but this is the correct QC for this field.</w:t>
      </w:r>
    </w:p>
    <w:p w:rsidR="0068788A" w:rsidRPr="00FA4DF0" w:rsidRDefault="0068788A" w:rsidP="0068788A">
      <w:pPr>
        <w:jc w:val="both"/>
        <w:rPr>
          <w:rPrChange w:id="28" w:author="Richard,Julie Anne [Moncton]" w:date="2015-10-15T10:20:00Z">
            <w:rPr/>
          </w:rPrChange>
        </w:rPr>
      </w:pPr>
      <w:r w:rsidRPr="00FA4DF0">
        <w:rPr>
          <w:rPrChange w:id="29" w:author="Richard,Julie Anne [Moncton]" w:date="2015-10-15T10:20:00Z">
            <w:rPr/>
          </w:rPrChange>
        </w:rPr>
        <w:t>● Julie: In input tool WI, add that the F1 function works only if you click on a specific field first (example, you need to click on the TC box/field in order to have help/details for that field when you press F1).</w:t>
      </w:r>
    </w:p>
    <w:p w:rsidR="00FA4DF0" w:rsidRPr="00FA4DF0" w:rsidRDefault="003B489C" w:rsidP="003B489C">
      <w:pPr>
        <w:jc w:val="both"/>
        <w:rPr>
          <w:ins w:id="30" w:author="Richard,Julie Anne [Moncton]" w:date="2015-10-15T10:17:00Z"/>
          <w:rPrChange w:id="31" w:author="Richard,Julie Anne [Moncton]" w:date="2015-10-15T10:20:00Z">
            <w:rPr>
              <w:ins w:id="32" w:author="Richard,Julie Anne [Moncton]" w:date="2015-10-15T10:17:00Z"/>
            </w:rPr>
          </w:rPrChange>
        </w:rPr>
      </w:pPr>
      <w:r w:rsidRPr="00FA4DF0">
        <w:rPr>
          <w:rPrChange w:id="33" w:author="Richard,Julie Anne [Moncton]" w:date="2015-10-15T10:20:00Z">
            <w:rPr/>
          </w:rPrChange>
        </w:rPr>
        <w:lastRenderedPageBreak/>
        <w:t xml:space="preserve">● </w:t>
      </w:r>
      <w:r w:rsidR="007E0C2F" w:rsidRPr="00FA4DF0">
        <w:rPr>
          <w:rPrChange w:id="34" w:author="Richard,Julie Anne [Moncton]" w:date="2015-10-15T10:20:00Z">
            <w:rPr/>
          </w:rPrChange>
        </w:rPr>
        <w:t>Charles: In the web tool, when you go in the MWQMP tab to view and approve a new data sheet that was sent to the server, could the things that were flagged in red (not conforming) in the input tool also be flagged in red here?</w:t>
      </w:r>
    </w:p>
    <w:p w:rsidR="007E0C2F" w:rsidRPr="00FA4DF0" w:rsidRDefault="003B489C" w:rsidP="003B489C">
      <w:pPr>
        <w:jc w:val="both"/>
        <w:rPr>
          <w:rPrChange w:id="35" w:author="Richard,Julie Anne [Moncton]" w:date="2015-10-15T10:20:00Z">
            <w:rPr/>
          </w:rPrChange>
        </w:rPr>
      </w:pPr>
      <w:r w:rsidRPr="00FA4DF0">
        <w:rPr>
          <w:rPrChange w:id="36" w:author="Richard,Julie Anne [Moncton]" w:date="2015-10-15T10:20:00Z">
            <w:rPr/>
          </w:rPrChange>
        </w:rPr>
        <w:t xml:space="preserve">● </w:t>
      </w:r>
      <w:r w:rsidR="007E0C2F" w:rsidRPr="00FA4DF0">
        <w:rPr>
          <w:rPrChange w:id="37" w:author="Richard,Julie Anne [Moncton]" w:date="2015-10-15T10:20:00Z">
            <w:rPr/>
          </w:rPrChange>
        </w:rPr>
        <w:t xml:space="preserve">Charles: </w:t>
      </w:r>
      <w:r w:rsidR="00CB4FEE" w:rsidRPr="00FA4DF0">
        <w:rPr>
          <w:rPrChange w:id="38" w:author="Richard,Julie Anne [Moncton]" w:date="2015-10-15T10:20:00Z">
            <w:rPr/>
          </w:rPrChange>
        </w:rPr>
        <w:t xml:space="preserve"> In the web tools, where ever the</w:t>
      </w:r>
      <w:r w:rsidR="0068788A" w:rsidRPr="00FA4DF0">
        <w:rPr>
          <w:rPrChange w:id="39" w:author="Richard,Julie Anne [Moncton]" w:date="2015-10-15T10:20:00Z">
            <w:rPr/>
          </w:rPrChange>
        </w:rPr>
        <w:t>re</w:t>
      </w:r>
      <w:r w:rsidR="00CB4FEE" w:rsidRPr="00FA4DF0">
        <w:rPr>
          <w:rPrChange w:id="40" w:author="Richard,Julie Anne [Moncton]" w:date="2015-10-15T10:20:00Z">
            <w:rPr/>
          </w:rPrChange>
        </w:rPr>
        <w:t xml:space="preserve"> is the word ‘in progress’ could we have either a status bar or the ‘in progress’ flashing so that we know that it’s still doing something and not ‘frozen</w:t>
      </w:r>
      <w:r w:rsidR="0068788A" w:rsidRPr="00FA4DF0">
        <w:rPr>
          <w:rPrChange w:id="41" w:author="Richard,Julie Anne [Moncton]" w:date="2015-10-15T10:20:00Z">
            <w:rPr/>
          </w:rPrChange>
        </w:rPr>
        <w:t>?</w:t>
      </w:r>
    </w:p>
    <w:p w:rsidR="00CB4FEE" w:rsidRPr="00FA4DF0" w:rsidRDefault="003B489C" w:rsidP="003B489C">
      <w:pPr>
        <w:jc w:val="both"/>
        <w:rPr>
          <w:rPrChange w:id="42" w:author="Richard,Julie Anne [Moncton]" w:date="2015-10-15T10:20:00Z">
            <w:rPr/>
          </w:rPrChange>
        </w:rPr>
      </w:pPr>
      <w:r w:rsidRPr="00FA4DF0">
        <w:rPr>
          <w:rPrChange w:id="43" w:author="Richard,Julie Anne [Moncton]" w:date="2015-10-15T10:20:00Z">
            <w:rPr/>
          </w:rPrChange>
        </w:rPr>
        <w:t xml:space="preserve">● </w:t>
      </w:r>
      <w:r w:rsidR="00CB4FEE" w:rsidRPr="00FA4DF0">
        <w:rPr>
          <w:rPrChange w:id="44" w:author="Richard,Julie Anne [Moncton]" w:date="2015-10-15T10:20:00Z">
            <w:rPr/>
          </w:rPrChange>
        </w:rPr>
        <w:t xml:space="preserve">Julie: Add in config WI under 3.1.11 example of ‘group names’ so that we stay consistent. Example: classification config files would be </w:t>
      </w:r>
      <w:r w:rsidRPr="00FA4DF0">
        <w:rPr>
          <w:rPrChange w:id="45" w:author="Richard,Julie Anne [Moncton]" w:date="2015-10-15T10:20:00Z">
            <w:rPr/>
          </w:rPrChange>
        </w:rPr>
        <w:t>named:</w:t>
      </w:r>
      <w:r w:rsidR="00CB4FEE" w:rsidRPr="00FA4DF0">
        <w:rPr>
          <w:rPrChange w:id="46" w:author="Richard,Julie Anne [Moncton]" w:date="2015-10-15T10:20:00Z">
            <w:rPr/>
          </w:rPrChange>
        </w:rPr>
        <w:t xml:space="preserve"> NB:</w:t>
      </w:r>
      <w:r w:rsidRPr="00FA4DF0">
        <w:rPr>
          <w:rPrChange w:id="47" w:author="Richard,Julie Anne [Moncton]" w:date="2015-10-15T10:20:00Z">
            <w:rPr/>
          </w:rPrChange>
        </w:rPr>
        <w:t xml:space="preserve"> </w:t>
      </w:r>
      <w:r w:rsidR="00CB4FEE" w:rsidRPr="00FA4DF0">
        <w:rPr>
          <w:rPrChange w:id="48" w:author="Richard,Julie Anne [Moncton]" w:date="2015-10-15T10:20:00Z">
            <w:rPr/>
          </w:rPrChange>
        </w:rPr>
        <w:t>Classification, contractors would be</w:t>
      </w:r>
      <w:r w:rsidR="0068788A" w:rsidRPr="00FA4DF0">
        <w:rPr>
          <w:rPrChange w:id="49" w:author="Richard,Julie Anne [Moncton]" w:date="2015-10-15T10:20:00Z">
            <w:rPr/>
          </w:rPrChange>
        </w:rPr>
        <w:t xml:space="preserve"> named:</w:t>
      </w:r>
      <w:r w:rsidR="00CB4FEE" w:rsidRPr="00FA4DF0">
        <w:rPr>
          <w:rPrChange w:id="50" w:author="Richard,Julie Anne [Moncton]" w:date="2015-10-15T10:20:00Z">
            <w:rPr/>
          </w:rPrChange>
        </w:rPr>
        <w:t xml:space="preserve"> </w:t>
      </w:r>
      <w:r w:rsidRPr="00FA4DF0">
        <w:rPr>
          <w:rPrChange w:id="51" w:author="Richard,Julie Anne [Moncton]" w:date="2015-10-15T10:20:00Z">
            <w:rPr/>
          </w:rPrChange>
        </w:rPr>
        <w:t>Northeast</w:t>
      </w:r>
      <w:r w:rsidR="00CB4FEE" w:rsidRPr="00FA4DF0">
        <w:rPr>
          <w:rPrChange w:id="52" w:author="Richard,Julie Anne [Moncton]" w:date="2015-10-15T10:20:00Z">
            <w:rPr/>
          </w:rPrChange>
        </w:rPr>
        <w:t xml:space="preserve"> NB Contractor etc. </w:t>
      </w:r>
    </w:p>
    <w:p w:rsidR="00CB4FEE" w:rsidRPr="00FA4DF0" w:rsidRDefault="003B489C" w:rsidP="003B489C">
      <w:pPr>
        <w:jc w:val="both"/>
        <w:rPr>
          <w:rPrChange w:id="53" w:author="Richard,Julie Anne [Moncton]" w:date="2015-10-15T10:20:00Z">
            <w:rPr/>
          </w:rPrChange>
        </w:rPr>
      </w:pPr>
      <w:r w:rsidRPr="00FA4DF0">
        <w:rPr>
          <w:rPrChange w:id="54" w:author="Richard,Julie Anne [Moncton]" w:date="2015-10-15T10:20:00Z">
            <w:rPr/>
          </w:rPrChange>
        </w:rPr>
        <w:t xml:space="preserve">● </w:t>
      </w:r>
      <w:r w:rsidR="00CB4FEE" w:rsidRPr="00FA4DF0">
        <w:rPr>
          <w:rPrChange w:id="55" w:author="Richard,Julie Anne [Moncton]" w:date="2015-10-15T10:20:00Z">
            <w:rPr/>
          </w:rPrChange>
        </w:rPr>
        <w:t xml:space="preserve">Charles: Same point as above, but add </w:t>
      </w:r>
      <w:r w:rsidRPr="00FA4DF0">
        <w:rPr>
          <w:rPrChange w:id="56" w:author="Richard,Julie Anne [Moncton]" w:date="2015-10-15T10:20:00Z">
            <w:rPr/>
          </w:rPrChange>
        </w:rPr>
        <w:t>those examples</w:t>
      </w:r>
      <w:r w:rsidR="00CB4FEE" w:rsidRPr="00FA4DF0">
        <w:rPr>
          <w:rPrChange w:id="57" w:author="Richard,Julie Anne [Moncton]" w:date="2015-10-15T10:20:00Z">
            <w:rPr/>
          </w:rPrChange>
        </w:rPr>
        <w:t xml:space="preserve"> in the text next to the ‘Group Name box’ on the web tools. </w:t>
      </w:r>
    </w:p>
    <w:p w:rsidR="001D2C50" w:rsidRPr="00FA4DF0" w:rsidRDefault="001D2C50" w:rsidP="003B489C">
      <w:pPr>
        <w:jc w:val="both"/>
        <w:rPr>
          <w:rPrChange w:id="58" w:author="Richard,Julie Anne [Moncton]" w:date="2015-10-15T10:20:00Z">
            <w:rPr>
              <w:color w:val="4F81BD" w:themeColor="accent1"/>
            </w:rPr>
          </w:rPrChange>
        </w:rPr>
      </w:pPr>
      <w:r w:rsidRPr="00FA4DF0">
        <w:rPr>
          <w:rPrChange w:id="59" w:author="Richard,Julie Anne [Moncton]" w:date="2015-10-15T10:20:00Z">
            <w:rPr>
              <w:color w:val="4F81BD" w:themeColor="accent1"/>
            </w:rPr>
          </w:rPrChange>
        </w:rPr>
        <w:t xml:space="preserve">● Charles: Is there a way to </w:t>
      </w:r>
      <w:r w:rsidR="0097187A" w:rsidRPr="00FA4DF0">
        <w:rPr>
          <w:rPrChange w:id="60" w:author="Richard,Julie Anne [Moncton]" w:date="2015-10-15T10:20:00Z">
            <w:rPr>
              <w:color w:val="4F81BD" w:themeColor="accent1"/>
            </w:rPr>
          </w:rPrChange>
        </w:rPr>
        <w:t xml:space="preserve">have the web tool </w:t>
      </w:r>
      <w:r w:rsidRPr="00FA4DF0">
        <w:rPr>
          <w:rPrChange w:id="61" w:author="Richard,Julie Anne [Moncton]" w:date="2015-10-15T10:20:00Z">
            <w:rPr>
              <w:color w:val="4F81BD" w:themeColor="accent1"/>
            </w:rPr>
          </w:rPrChange>
        </w:rPr>
        <w:t xml:space="preserve">default right to the </w:t>
      </w:r>
      <w:r w:rsidR="005D6D1E" w:rsidRPr="00FA4DF0">
        <w:rPr>
          <w:rPrChange w:id="62" w:author="Richard,Julie Anne [Moncton]" w:date="2015-10-15T10:20:00Z">
            <w:rPr>
              <w:color w:val="4F81BD" w:themeColor="accent1"/>
            </w:rPr>
          </w:rPrChange>
        </w:rPr>
        <w:t>province you want</w:t>
      </w:r>
      <w:r w:rsidRPr="00FA4DF0">
        <w:rPr>
          <w:rPrChange w:id="63" w:author="Richard,Julie Anne [Moncton]" w:date="2015-10-15T10:20:00Z">
            <w:rPr>
              <w:color w:val="4F81BD" w:themeColor="accent1"/>
            </w:rPr>
          </w:rPrChange>
        </w:rPr>
        <w:t xml:space="preserve"> </w:t>
      </w:r>
      <w:r w:rsidR="0097187A" w:rsidRPr="00FA4DF0">
        <w:rPr>
          <w:rPrChange w:id="64" w:author="Richard,Julie Anne [Moncton]" w:date="2015-10-15T10:20:00Z">
            <w:rPr>
              <w:color w:val="4F81BD" w:themeColor="accent1"/>
            </w:rPr>
          </w:rPrChange>
        </w:rPr>
        <w:t>to view</w:t>
      </w:r>
      <w:r w:rsidR="006032F3" w:rsidRPr="00FA4DF0">
        <w:rPr>
          <w:rPrChange w:id="65" w:author="Richard,Julie Anne [Moncton]" w:date="2015-10-15T10:20:00Z">
            <w:rPr>
              <w:color w:val="4F81BD" w:themeColor="accent1"/>
            </w:rPr>
          </w:rPrChange>
        </w:rPr>
        <w:t xml:space="preserve"> upon login</w:t>
      </w:r>
      <w:r w:rsidR="000E7756" w:rsidRPr="00FA4DF0">
        <w:rPr>
          <w:rPrChange w:id="66" w:author="Richard,Julie Anne [Moncton]" w:date="2015-10-15T10:20:00Z">
            <w:rPr>
              <w:color w:val="4F81BD" w:themeColor="accent1"/>
            </w:rPr>
          </w:rPrChange>
        </w:rPr>
        <w:t>? Maybe this could be set up in a us</w:t>
      </w:r>
      <w:r w:rsidR="005D6D1E" w:rsidRPr="00FA4DF0">
        <w:rPr>
          <w:rPrChange w:id="67" w:author="Richard,Julie Anne [Moncton]" w:date="2015-10-15T10:20:00Z">
            <w:rPr>
              <w:color w:val="4F81BD" w:themeColor="accent1"/>
            </w:rPr>
          </w:rPrChange>
        </w:rPr>
        <w:t>er</w:t>
      </w:r>
      <w:r w:rsidR="001A4946" w:rsidRPr="00FA4DF0">
        <w:rPr>
          <w:rPrChange w:id="68" w:author="Richard,Julie Anne [Moncton]" w:date="2015-10-15T10:20:00Z">
            <w:rPr>
              <w:color w:val="4F81BD" w:themeColor="accent1"/>
            </w:rPr>
          </w:rPrChange>
        </w:rPr>
        <w:t>’s</w:t>
      </w:r>
      <w:r w:rsidR="000E7756" w:rsidRPr="00FA4DF0">
        <w:rPr>
          <w:rPrChange w:id="69" w:author="Richard,Julie Anne [Moncton]" w:date="2015-10-15T10:20:00Z">
            <w:rPr>
              <w:color w:val="4F81BD" w:themeColor="accent1"/>
            </w:rPr>
          </w:rPrChange>
        </w:rPr>
        <w:t xml:space="preserve"> profile</w:t>
      </w:r>
      <w:r w:rsidR="005D6D1E" w:rsidRPr="00FA4DF0">
        <w:rPr>
          <w:rPrChange w:id="70" w:author="Richard,Julie Anne [Moncton]" w:date="2015-10-15T10:20:00Z">
            <w:rPr>
              <w:color w:val="4F81BD" w:themeColor="accent1"/>
            </w:rPr>
          </w:rPrChange>
        </w:rPr>
        <w:t xml:space="preserve">? For example, I would </w:t>
      </w:r>
      <w:r w:rsidR="00577772" w:rsidRPr="00FA4DF0">
        <w:rPr>
          <w:rPrChange w:id="71" w:author="Richard,Julie Anne [Moncton]" w:date="2015-10-15T10:20:00Z">
            <w:rPr>
              <w:color w:val="4F81BD" w:themeColor="accent1"/>
            </w:rPr>
          </w:rPrChange>
        </w:rPr>
        <w:t>like</w:t>
      </w:r>
      <w:r w:rsidR="005D6D1E" w:rsidRPr="00FA4DF0">
        <w:rPr>
          <w:rPrChange w:id="72" w:author="Richard,Julie Anne [Moncton]" w:date="2015-10-15T10:20:00Z">
            <w:rPr>
              <w:color w:val="4F81BD" w:themeColor="accent1"/>
            </w:rPr>
          </w:rPrChange>
        </w:rPr>
        <w:t xml:space="preserve"> to</w:t>
      </w:r>
      <w:r w:rsidR="00577772" w:rsidRPr="00FA4DF0">
        <w:rPr>
          <w:rPrChange w:id="73" w:author="Richard,Julie Anne [Moncton]" w:date="2015-10-15T10:20:00Z">
            <w:rPr>
              <w:color w:val="4F81BD" w:themeColor="accent1"/>
            </w:rPr>
          </w:rPrChange>
        </w:rPr>
        <w:t xml:space="preserve"> login to the web tool and start right at</w:t>
      </w:r>
      <w:r w:rsidR="005D6D1E" w:rsidRPr="00FA4DF0">
        <w:rPr>
          <w:rPrChange w:id="74" w:author="Richard,Julie Anne [Moncton]" w:date="2015-10-15T10:20:00Z">
            <w:rPr>
              <w:color w:val="4F81BD" w:themeColor="accent1"/>
            </w:rPr>
          </w:rPrChange>
        </w:rPr>
        <w:t xml:space="preserve"> PEI so I don’t have to navigate righ</w:t>
      </w:r>
      <w:r w:rsidR="006032F3" w:rsidRPr="00FA4DF0">
        <w:rPr>
          <w:rPrChange w:id="75" w:author="Richard,Julie Anne [Moncton]" w:date="2015-10-15T10:20:00Z">
            <w:rPr>
              <w:color w:val="4F81BD" w:themeColor="accent1"/>
            </w:rPr>
          </w:rPrChange>
        </w:rPr>
        <w:t>t from country every time I log</w:t>
      </w:r>
      <w:r w:rsidR="005D6D1E" w:rsidRPr="00FA4DF0">
        <w:rPr>
          <w:rPrChange w:id="76" w:author="Richard,Julie Anne [Moncton]" w:date="2015-10-15T10:20:00Z">
            <w:rPr>
              <w:color w:val="4F81BD" w:themeColor="accent1"/>
            </w:rPr>
          </w:rPrChange>
        </w:rPr>
        <w:t>in</w:t>
      </w:r>
    </w:p>
    <w:p w:rsidR="00CB4FEE" w:rsidRPr="00FA4DF0" w:rsidRDefault="003B489C" w:rsidP="003B489C">
      <w:pPr>
        <w:jc w:val="both"/>
        <w:rPr>
          <w:rPrChange w:id="77" w:author="Richard,Julie Anne [Moncton]" w:date="2015-10-15T10:20:00Z">
            <w:rPr/>
          </w:rPrChange>
        </w:rPr>
      </w:pPr>
      <w:r w:rsidRPr="00FA4DF0">
        <w:rPr>
          <w:rPrChange w:id="78" w:author="Richard,Julie Anne [Moncton]" w:date="2015-10-15T10:20:00Z">
            <w:rPr/>
          </w:rPrChange>
        </w:rPr>
        <w:t xml:space="preserve">● </w:t>
      </w:r>
      <w:r w:rsidR="00CB4FEE" w:rsidRPr="00FA4DF0">
        <w:rPr>
          <w:rPrChange w:id="79" w:author="Richard,Julie Anne [Moncton]" w:date="2015-10-15T10:20:00Z">
            <w:rPr/>
          </w:rPrChange>
        </w:rPr>
        <w:t xml:space="preserve">Charles: MWQM plan tab, when you create a new config file, could the ‘config_’ box (first box) be </w:t>
      </w:r>
      <w:r w:rsidRPr="00FA4DF0">
        <w:rPr>
          <w:rPrChange w:id="80" w:author="Richard,Julie Anne [Moncton]" w:date="2015-10-15T10:20:00Z">
            <w:rPr/>
          </w:rPrChange>
        </w:rPr>
        <w:t>automatically</w:t>
      </w:r>
      <w:r w:rsidR="00CB4FEE" w:rsidRPr="00FA4DF0">
        <w:rPr>
          <w:rPrChange w:id="81" w:author="Richard,Julie Anne [Moncton]" w:date="2015-10-15T10:20:00Z">
            <w:rPr/>
          </w:rPrChange>
        </w:rPr>
        <w:t xml:space="preserve"> generated using the ‘group name’ and ‘year’ box. </w:t>
      </w:r>
    </w:p>
    <w:p w:rsidR="006A5985" w:rsidRPr="00FA4DF0" w:rsidRDefault="006A5985" w:rsidP="003B489C">
      <w:pPr>
        <w:jc w:val="both"/>
        <w:rPr>
          <w:rPrChange w:id="82" w:author="Richard,Julie Anne [Moncton]" w:date="2015-10-15T10:20:00Z">
            <w:rPr>
              <w:color w:val="4F81BD" w:themeColor="accent1"/>
            </w:rPr>
          </w:rPrChange>
        </w:rPr>
      </w:pPr>
      <w:r w:rsidRPr="00FA4DF0">
        <w:rPr>
          <w:rPrChange w:id="83" w:author="Richard,Julie Anne [Moncton]" w:date="2015-10-15T10:20:00Z">
            <w:rPr>
              <w:color w:val="4F81BD" w:themeColor="accent1"/>
            </w:rPr>
          </w:rPrChange>
        </w:rPr>
        <w:t>● Charles:</w:t>
      </w:r>
      <w:r w:rsidR="000E7756" w:rsidRPr="00FA4DF0">
        <w:rPr>
          <w:rPrChange w:id="84" w:author="Richard,Julie Anne [Moncton]" w:date="2015-10-15T10:20:00Z">
            <w:rPr>
              <w:color w:val="4F81BD" w:themeColor="accent1"/>
            </w:rPr>
          </w:rPrChange>
        </w:rPr>
        <w:t xml:space="preserve"> </w:t>
      </w:r>
      <w:r w:rsidR="0005097D" w:rsidRPr="00FA4DF0">
        <w:rPr>
          <w:rPrChange w:id="85" w:author="Richard,Julie Anne [Moncton]" w:date="2015-10-15T10:20:00Z">
            <w:rPr>
              <w:color w:val="4F81BD" w:themeColor="accent1"/>
            </w:rPr>
          </w:rPrChange>
        </w:rPr>
        <w:t>Can</w:t>
      </w:r>
      <w:r w:rsidRPr="00FA4DF0">
        <w:rPr>
          <w:rPrChange w:id="86" w:author="Richard,Julie Anne [Moncton]" w:date="2015-10-15T10:20:00Z">
            <w:rPr>
              <w:color w:val="4F81BD" w:themeColor="accent1"/>
            </w:rPr>
          </w:rPrChange>
        </w:rPr>
        <w:t xml:space="preserve"> we have all the buttons displayed along the top w</w:t>
      </w:r>
      <w:r w:rsidR="000E7756" w:rsidRPr="00FA4DF0">
        <w:rPr>
          <w:rPrChange w:id="87" w:author="Richard,Julie Anne [Moncton]" w:date="2015-10-15T10:20:00Z">
            <w:rPr>
              <w:color w:val="4F81BD" w:themeColor="accent1"/>
            </w:rPr>
          </w:rPrChange>
        </w:rPr>
        <w:t>here</w:t>
      </w:r>
      <w:r w:rsidRPr="00FA4DF0">
        <w:rPr>
          <w:rPrChange w:id="88" w:author="Richard,Julie Anne [Moncton]" w:date="2015-10-15T10:20:00Z">
            <w:rPr>
              <w:color w:val="4F81BD" w:themeColor="accent1"/>
            </w:rPr>
          </w:rPrChange>
        </w:rPr>
        <w:t xml:space="preserve"> the map button</w:t>
      </w:r>
      <w:r w:rsidR="000E7756" w:rsidRPr="00FA4DF0">
        <w:rPr>
          <w:rPrChange w:id="89" w:author="Richard,Julie Anne [Moncton]" w:date="2015-10-15T10:20:00Z">
            <w:rPr>
              <w:color w:val="4F81BD" w:themeColor="accent1"/>
            </w:rPr>
          </w:rPrChange>
        </w:rPr>
        <w:t xml:space="preserve"> is</w:t>
      </w:r>
      <w:r w:rsidRPr="00FA4DF0">
        <w:rPr>
          <w:rPrChange w:id="90" w:author="Richard,Julie Anne [Moncton]" w:date="2015-10-15T10:20:00Z">
            <w:rPr>
              <w:color w:val="4F81BD" w:themeColor="accent1"/>
            </w:rPr>
          </w:rPrChange>
        </w:rPr>
        <w:t xml:space="preserve"> instead of having to click on </w:t>
      </w:r>
      <w:r w:rsidR="000E7756" w:rsidRPr="00FA4DF0">
        <w:rPr>
          <w:rPrChange w:id="91" w:author="Richard,Julie Anne [Moncton]" w:date="2015-10-15T10:20:00Z">
            <w:rPr>
              <w:color w:val="4F81BD" w:themeColor="accent1"/>
            </w:rPr>
          </w:rPrChange>
        </w:rPr>
        <w:t>the</w:t>
      </w:r>
      <w:r w:rsidRPr="00FA4DF0">
        <w:rPr>
          <w:rPrChange w:id="92" w:author="Richard,Julie Anne [Moncton]" w:date="2015-10-15T10:20:00Z">
            <w:rPr>
              <w:color w:val="4F81BD" w:themeColor="accent1"/>
            </w:rPr>
          </w:rPrChange>
        </w:rPr>
        <w:t xml:space="preserve"> edit button to make more buttons appear</w:t>
      </w:r>
      <w:r w:rsidR="0017284F" w:rsidRPr="00FA4DF0">
        <w:rPr>
          <w:rPrChange w:id="93" w:author="Richard,Julie Anne [Moncton]" w:date="2015-10-15T10:20:00Z">
            <w:rPr>
              <w:color w:val="4F81BD" w:themeColor="accent1"/>
            </w:rPr>
          </w:rPrChange>
        </w:rPr>
        <w:t xml:space="preserve"> for</w:t>
      </w:r>
      <w:r w:rsidRPr="00FA4DF0">
        <w:rPr>
          <w:rPrChange w:id="94" w:author="Richard,Julie Anne [Moncton]" w:date="2015-10-15T10:20:00Z">
            <w:rPr>
              <w:color w:val="4F81BD" w:themeColor="accent1"/>
            </w:rPr>
          </w:rPrChange>
        </w:rPr>
        <w:t xml:space="preserve"> edit</w:t>
      </w:r>
      <w:r w:rsidR="0017284F" w:rsidRPr="00FA4DF0">
        <w:rPr>
          <w:rPrChange w:id="95" w:author="Richard,Julie Anne [Moncton]" w:date="2015-10-15T10:20:00Z">
            <w:rPr>
              <w:color w:val="4F81BD" w:themeColor="accent1"/>
            </w:rPr>
          </w:rPrChange>
        </w:rPr>
        <w:t>ing</w:t>
      </w:r>
      <w:r w:rsidR="0005097D" w:rsidRPr="00FA4DF0">
        <w:rPr>
          <w:rPrChange w:id="96" w:author="Richard,Julie Anne [Moncton]" w:date="2015-10-15T10:20:00Z">
            <w:rPr>
              <w:color w:val="4F81BD" w:themeColor="accent1"/>
            </w:rPr>
          </w:rPrChange>
        </w:rPr>
        <w:t>/download</w:t>
      </w:r>
      <w:r w:rsidR="0017284F" w:rsidRPr="00FA4DF0">
        <w:rPr>
          <w:rPrChange w:id="97" w:author="Richard,Julie Anne [Moncton]" w:date="2015-10-15T10:20:00Z">
            <w:rPr>
              <w:color w:val="4F81BD" w:themeColor="accent1"/>
            </w:rPr>
          </w:rPrChange>
        </w:rPr>
        <w:t>ing</w:t>
      </w:r>
      <w:r w:rsidR="0005097D" w:rsidRPr="00FA4DF0">
        <w:rPr>
          <w:rPrChange w:id="98" w:author="Richard,Julie Anne [Moncton]" w:date="2015-10-15T10:20:00Z">
            <w:rPr>
              <w:color w:val="4F81BD" w:themeColor="accent1"/>
            </w:rPr>
          </w:rPrChange>
        </w:rPr>
        <w:t xml:space="preserve"> a file</w:t>
      </w:r>
      <w:r w:rsidRPr="00FA4DF0">
        <w:rPr>
          <w:rPrChange w:id="99" w:author="Richard,Julie Anne [Moncton]" w:date="2015-10-15T10:20:00Z">
            <w:rPr>
              <w:color w:val="4F81BD" w:themeColor="accent1"/>
            </w:rPr>
          </w:rPrChange>
        </w:rPr>
        <w:t xml:space="preserve">? </w:t>
      </w:r>
    </w:p>
    <w:p w:rsidR="00FA4DF0" w:rsidRPr="00FA4DF0" w:rsidRDefault="00C0512F" w:rsidP="003B489C">
      <w:pPr>
        <w:jc w:val="both"/>
        <w:rPr>
          <w:ins w:id="100" w:author="Richard,Julie Anne [Moncton]" w:date="2015-10-15T10:17:00Z"/>
          <w:rPrChange w:id="101" w:author="Richard,Julie Anne [Moncton]" w:date="2015-10-15T10:20:00Z">
            <w:rPr>
              <w:ins w:id="102" w:author="Richard,Julie Anne [Moncton]" w:date="2015-10-15T10:17:00Z"/>
              <w:color w:val="4F81BD" w:themeColor="accent1"/>
            </w:rPr>
          </w:rPrChange>
        </w:rPr>
      </w:pPr>
      <w:r w:rsidRPr="00FA4DF0">
        <w:rPr>
          <w:rPrChange w:id="103" w:author="Richard,Julie Anne [Moncton]" w:date="2015-10-15T10:20:00Z">
            <w:rPr>
              <w:color w:val="4F81BD" w:themeColor="accent1"/>
            </w:rPr>
          </w:rPrChange>
        </w:rPr>
        <w:t xml:space="preserve">● </w:t>
      </w:r>
      <w:r w:rsidR="00F818B5" w:rsidRPr="00FA4DF0">
        <w:rPr>
          <w:rPrChange w:id="104" w:author="Richard,Julie Anne [Moncton]" w:date="2015-10-15T10:20:00Z">
            <w:rPr>
              <w:color w:val="4F81BD" w:themeColor="accent1"/>
            </w:rPr>
          </w:rPrChange>
        </w:rPr>
        <w:t>Char</w:t>
      </w:r>
      <w:r w:rsidR="0097187A" w:rsidRPr="00FA4DF0">
        <w:rPr>
          <w:rPrChange w:id="105" w:author="Richard,Julie Anne [Moncton]" w:date="2015-10-15T10:20:00Z">
            <w:rPr>
              <w:color w:val="4F81BD" w:themeColor="accent1"/>
            </w:rPr>
          </w:rPrChange>
        </w:rPr>
        <w:t>les: If I start to make a MWQM p</w:t>
      </w:r>
      <w:r w:rsidR="00F818B5" w:rsidRPr="00FA4DF0">
        <w:rPr>
          <w:rPrChange w:id="106" w:author="Richard,Julie Anne [Moncton]" w:date="2015-10-15T10:20:00Z">
            <w:rPr>
              <w:color w:val="4F81BD" w:themeColor="accent1"/>
            </w:rPr>
          </w:rPrChange>
        </w:rPr>
        <w:t>lan and decide to stop</w:t>
      </w:r>
      <w:r w:rsidR="000E7756" w:rsidRPr="00FA4DF0">
        <w:rPr>
          <w:rPrChange w:id="107" w:author="Richard,Julie Anne [Moncton]" w:date="2015-10-15T10:20:00Z">
            <w:rPr>
              <w:color w:val="4F81BD" w:themeColor="accent1"/>
            </w:rPr>
          </w:rPrChange>
        </w:rPr>
        <w:t xml:space="preserve"> making a plan</w:t>
      </w:r>
      <w:r w:rsidR="00F818B5" w:rsidRPr="00FA4DF0">
        <w:rPr>
          <w:rPrChange w:id="108" w:author="Richard,Julie Anne [Moncton]" w:date="2015-10-15T10:20:00Z">
            <w:rPr>
              <w:color w:val="4F81BD" w:themeColor="accent1"/>
            </w:rPr>
          </w:rPrChange>
        </w:rPr>
        <w:t>, there is no</w:t>
      </w:r>
      <w:r w:rsidR="000E7756" w:rsidRPr="00FA4DF0">
        <w:rPr>
          <w:rPrChange w:id="109" w:author="Richard,Julie Anne [Moncton]" w:date="2015-10-15T10:20:00Z">
            <w:rPr>
              <w:color w:val="4F81BD" w:themeColor="accent1"/>
            </w:rPr>
          </w:rPrChange>
        </w:rPr>
        <w:t xml:space="preserve"> </w:t>
      </w:r>
      <w:r w:rsidR="001A4946" w:rsidRPr="00FA4DF0">
        <w:rPr>
          <w:rPrChange w:id="110" w:author="Richard,Julie Anne [Moncton]" w:date="2015-10-15T10:20:00Z">
            <w:rPr>
              <w:color w:val="4F81BD" w:themeColor="accent1"/>
            </w:rPr>
          </w:rPrChange>
        </w:rPr>
        <w:t xml:space="preserve">cancel/delete </w:t>
      </w:r>
      <w:r w:rsidR="000E7756" w:rsidRPr="00FA4DF0">
        <w:rPr>
          <w:rPrChange w:id="111" w:author="Richard,Julie Anne [Moncton]" w:date="2015-10-15T10:20:00Z">
            <w:rPr>
              <w:color w:val="4F81BD" w:themeColor="accent1"/>
            </w:rPr>
          </w:rPrChange>
        </w:rPr>
        <w:t>button</w:t>
      </w:r>
      <w:r w:rsidR="001A4946" w:rsidRPr="00FA4DF0">
        <w:rPr>
          <w:rPrChange w:id="112" w:author="Richard,Julie Anne [Moncton]" w:date="2015-10-15T10:20:00Z">
            <w:rPr>
              <w:color w:val="4F81BD" w:themeColor="accent1"/>
            </w:rPr>
          </w:rPrChange>
        </w:rPr>
        <w:t xml:space="preserve"> during this step</w:t>
      </w:r>
      <w:r w:rsidR="00F818B5" w:rsidRPr="00FA4DF0">
        <w:rPr>
          <w:rPrChange w:id="113" w:author="Richard,Julie Anne [Moncton]" w:date="2015-10-15T10:20:00Z">
            <w:rPr>
              <w:color w:val="4F81BD" w:themeColor="accent1"/>
            </w:rPr>
          </w:rPrChange>
        </w:rPr>
        <w:t>.</w:t>
      </w:r>
    </w:p>
    <w:p w:rsidR="00E70D35" w:rsidRPr="00FA4DF0" w:rsidRDefault="003B489C" w:rsidP="003B489C">
      <w:pPr>
        <w:jc w:val="both"/>
        <w:rPr>
          <w:rPrChange w:id="114" w:author="Richard,Julie Anne [Moncton]" w:date="2015-10-15T10:20:00Z">
            <w:rPr/>
          </w:rPrChange>
        </w:rPr>
      </w:pPr>
      <w:r w:rsidRPr="00FA4DF0">
        <w:rPr>
          <w:rPrChange w:id="115" w:author="Richard,Julie Anne [Moncton]" w:date="2015-10-15T10:20:00Z">
            <w:rPr/>
          </w:rPrChange>
        </w:rPr>
        <w:t xml:space="preserve">● </w:t>
      </w:r>
      <w:r w:rsidR="00E70D35" w:rsidRPr="00FA4DF0">
        <w:rPr>
          <w:rPrChange w:id="116" w:author="Richard,Julie Anne [Moncton]" w:date="2015-10-15T10:20:00Z">
            <w:rPr/>
          </w:rPrChange>
        </w:rPr>
        <w:t>Julie: In 3.1.12 of config file WI, add more explanation about where the secret code will be needed. Also, rewrite last steps (3.1.17</w:t>
      </w:r>
      <w:r w:rsidR="0068788A" w:rsidRPr="00FA4DF0">
        <w:rPr>
          <w:rPrChange w:id="117" w:author="Richard,Julie Anne [Moncton]" w:date="2015-10-15T10:20:00Z">
            <w:rPr/>
          </w:rPrChange>
        </w:rPr>
        <w:t>-</w:t>
      </w:r>
      <w:r w:rsidR="00E70D35" w:rsidRPr="00FA4DF0">
        <w:rPr>
          <w:rPrChange w:id="118" w:author="Richard,Julie Anne [Moncton]" w:date="2015-10-15T10:20:00Z">
            <w:rPr/>
          </w:rPrChange>
        </w:rPr>
        <w:t>3.1.21)  in that WI to include more details about our use for the config file and not just contractors as it’s worded right now (where and how to save config file).</w:t>
      </w:r>
    </w:p>
    <w:p w:rsidR="00E70D35" w:rsidRPr="00FA4DF0" w:rsidRDefault="003B489C" w:rsidP="003B489C">
      <w:pPr>
        <w:jc w:val="both"/>
        <w:rPr>
          <w:rPrChange w:id="119" w:author="Richard,Julie Anne [Moncton]" w:date="2015-10-15T10:20:00Z">
            <w:rPr/>
          </w:rPrChange>
        </w:rPr>
      </w:pPr>
      <w:r w:rsidRPr="00FA4DF0">
        <w:rPr>
          <w:rPrChange w:id="120" w:author="Richard,Julie Anne [Moncton]" w:date="2015-10-15T10:20:00Z">
            <w:rPr/>
          </w:rPrChange>
        </w:rPr>
        <w:t>● Charles</w:t>
      </w:r>
      <w:r w:rsidR="00E70D35" w:rsidRPr="00FA4DF0">
        <w:rPr>
          <w:rPrChange w:id="121" w:author="Richard,Julie Anne [Moncton]" w:date="2015-10-15T10:20:00Z">
            <w:rPr/>
          </w:rPrChange>
        </w:rPr>
        <w:t xml:space="preserve">: Add the ‘more text’ button for the map function when creating a </w:t>
      </w:r>
      <w:proofErr w:type="spellStart"/>
      <w:r w:rsidR="00E70D35" w:rsidRPr="00FA4DF0">
        <w:rPr>
          <w:rPrChange w:id="122" w:author="Richard,Julie Anne [Moncton]" w:date="2015-10-15T10:20:00Z">
            <w:rPr/>
          </w:rPrChange>
        </w:rPr>
        <w:t>config</w:t>
      </w:r>
      <w:proofErr w:type="spellEnd"/>
      <w:r w:rsidR="00E70D35" w:rsidRPr="00FA4DF0">
        <w:rPr>
          <w:rPrChange w:id="123" w:author="Richard,Julie Anne [Moncton]" w:date="2015-10-15T10:20:00Z">
            <w:rPr/>
          </w:rPrChange>
        </w:rPr>
        <w:t xml:space="preserve"> file</w:t>
      </w:r>
      <w:r w:rsidR="0068788A" w:rsidRPr="00FA4DF0">
        <w:rPr>
          <w:rPrChange w:id="124" w:author="Richard,Julie Anne [Moncton]" w:date="2015-10-15T10:20:00Z">
            <w:rPr/>
          </w:rPrChange>
        </w:rPr>
        <w:t xml:space="preserve"> with web tools</w:t>
      </w:r>
      <w:r w:rsidR="00E70D35" w:rsidRPr="00FA4DF0">
        <w:rPr>
          <w:rPrChange w:id="125" w:author="Richard,Julie Anne [Moncton]" w:date="2015-10-15T10:20:00Z">
            <w:rPr/>
          </w:rPrChange>
        </w:rPr>
        <w:t xml:space="preserve"> (show at least 4 characters by default).</w:t>
      </w:r>
      <w:ins w:id="126" w:author="Richard,Julie Anne [Moncton]" w:date="2015-10-15T10:19:00Z">
        <w:r w:rsidR="00FA4DF0" w:rsidRPr="00FA4DF0">
          <w:rPr>
            <w:rPrChange w:id="127" w:author="Richard,Julie Anne [Moncton]" w:date="2015-10-15T10:20:00Z">
              <w:rPr/>
            </w:rPrChange>
          </w:rPr>
          <w:t xml:space="preserve"> </w:t>
        </w:r>
      </w:ins>
      <w:moveToRangeStart w:id="128" w:author="Richard,Julie Anne [Moncton]" w:date="2015-10-15T10:19:00Z" w:name="move432667705"/>
      <w:moveTo w:id="129" w:author="Richard,Julie Anne [Moncton]" w:date="2015-10-15T10:19:00Z">
        <w:r w:rsidR="00FA4DF0" w:rsidRPr="00FA4DF0">
          <w:rPr>
            <w:rPrChange w:id="130" w:author="Richard,Julie Anne [Moncton]" w:date="2015-10-15T10:20:00Z">
              <w:rPr>
                <w:color w:val="4F81BD" w:themeColor="accent1"/>
              </w:rPr>
            </w:rPrChange>
          </w:rPr>
          <w:t xml:space="preserve">When viewing the areas in a province on the map, can they be labelled for ex. “NS-01” instead of just “N”? Then as you get more specific labelled by subsector name? Could the </w:t>
        </w:r>
        <w:proofErr w:type="spellStart"/>
        <w:r w:rsidR="00FA4DF0" w:rsidRPr="00FA4DF0">
          <w:rPr>
            <w:rPrChange w:id="131" w:author="Richard,Julie Anne [Moncton]" w:date="2015-10-15T10:20:00Z">
              <w:rPr>
                <w:color w:val="4F81BD" w:themeColor="accent1"/>
              </w:rPr>
            </w:rPrChange>
          </w:rPr>
          <w:t>wq</w:t>
        </w:r>
        <w:proofErr w:type="spellEnd"/>
        <w:r w:rsidR="00FA4DF0" w:rsidRPr="00FA4DF0">
          <w:rPr>
            <w:rPrChange w:id="132" w:author="Richard,Julie Anne [Moncton]" w:date="2015-10-15T10:20:00Z">
              <w:rPr>
                <w:color w:val="4F81BD" w:themeColor="accent1"/>
              </w:rPr>
            </w:rPrChange>
          </w:rPr>
          <w:t xml:space="preserve"> stations also be labeled with their numbers instead of “0”?</w:t>
        </w:r>
      </w:moveTo>
      <w:moveToRangeEnd w:id="128"/>
      <w:r w:rsidR="00E70D35" w:rsidRPr="00FA4DF0">
        <w:rPr>
          <w:rPrChange w:id="133" w:author="Richard,Julie Anne [Moncton]" w:date="2015-10-15T10:20:00Z">
            <w:rPr/>
          </w:rPrChange>
        </w:rPr>
        <w:t xml:space="preserve"> Also, the marker size option at this point doesn’t seem to be working.</w:t>
      </w:r>
    </w:p>
    <w:p w:rsidR="00E70D35" w:rsidRPr="00FA4DF0" w:rsidRDefault="003B489C" w:rsidP="003B489C">
      <w:pPr>
        <w:jc w:val="both"/>
        <w:rPr>
          <w:rPrChange w:id="134" w:author="Richard,Julie Anne [Moncton]" w:date="2015-10-15T10:20:00Z">
            <w:rPr/>
          </w:rPrChange>
        </w:rPr>
      </w:pPr>
      <w:r w:rsidRPr="00FA4DF0">
        <w:rPr>
          <w:rPrChange w:id="135" w:author="Richard,Julie Anne [Moncton]" w:date="2015-10-15T10:20:00Z">
            <w:rPr/>
          </w:rPrChange>
        </w:rPr>
        <w:t xml:space="preserve">● </w:t>
      </w:r>
      <w:r w:rsidR="00E70D35" w:rsidRPr="00FA4DF0">
        <w:rPr>
          <w:rPrChange w:id="136" w:author="Richard,Julie Anne [Moncton]" w:date="2015-10-15T10:20:00Z">
            <w:rPr/>
          </w:rPrChange>
        </w:rPr>
        <w:t>Julie: In config file WI, add details about the map functionality</w:t>
      </w:r>
      <w:r w:rsidR="0068788A" w:rsidRPr="00FA4DF0">
        <w:rPr>
          <w:rPrChange w:id="137" w:author="Richard,Julie Anne [Moncton]" w:date="2015-10-15T10:20:00Z">
            <w:rPr/>
          </w:rPrChange>
        </w:rPr>
        <w:t>.</w:t>
      </w:r>
      <w:r w:rsidR="00E70D35" w:rsidRPr="00FA4DF0">
        <w:rPr>
          <w:rPrChange w:id="138" w:author="Richard,Julie Anne [Moncton]" w:date="2015-10-15T10:20:00Z">
            <w:rPr/>
          </w:rPrChange>
        </w:rPr>
        <w:t xml:space="preserve"> </w:t>
      </w:r>
    </w:p>
    <w:p w:rsidR="00B20413" w:rsidRPr="00FA4DF0" w:rsidDel="00FA4DF0" w:rsidRDefault="002E41D3" w:rsidP="003B489C">
      <w:pPr>
        <w:jc w:val="both"/>
        <w:rPr>
          <w:del w:id="139" w:author="Richard,Julie Anne [Moncton]" w:date="2015-10-15T10:19:00Z"/>
          <w:rPrChange w:id="140" w:author="Richard,Julie Anne [Moncton]" w:date="2015-10-15T10:20:00Z">
            <w:rPr>
              <w:del w:id="141" w:author="Richard,Julie Anne [Moncton]" w:date="2015-10-15T10:19:00Z"/>
              <w:color w:val="4F81BD" w:themeColor="accent1"/>
            </w:rPr>
          </w:rPrChange>
        </w:rPr>
      </w:pPr>
      <w:del w:id="142" w:author="Richard,Julie Anne [Moncton]" w:date="2015-10-15T10:19:00Z">
        <w:r w:rsidRPr="00FA4DF0" w:rsidDel="00FA4DF0">
          <w:rPr>
            <w:rPrChange w:id="143" w:author="Richard,Julie Anne [Moncton]" w:date="2015-10-15T10:20:00Z">
              <w:rPr>
                <w:color w:val="4F81BD" w:themeColor="accent1"/>
              </w:rPr>
            </w:rPrChange>
          </w:rPr>
          <w:delText xml:space="preserve">● </w:delText>
        </w:r>
        <w:r w:rsidR="00B20413" w:rsidRPr="00FA4DF0" w:rsidDel="00FA4DF0">
          <w:rPr>
            <w:rPrChange w:id="144" w:author="Richard,Julie Anne [Moncton]" w:date="2015-10-15T10:20:00Z">
              <w:rPr>
                <w:color w:val="4F81BD" w:themeColor="accent1"/>
              </w:rPr>
            </w:rPrChange>
          </w:rPr>
          <w:delText xml:space="preserve">Charles: </w:delText>
        </w:r>
      </w:del>
      <w:moveFromRangeStart w:id="145" w:author="Richard,Julie Anne [Moncton]" w:date="2015-10-15T10:19:00Z" w:name="move432667705"/>
      <w:moveFrom w:id="146" w:author="Richard,Julie Anne [Moncton]" w:date="2015-10-15T10:19:00Z">
        <w:del w:id="147" w:author="Richard,Julie Anne [Moncton]" w:date="2015-10-15T10:19:00Z">
          <w:r w:rsidR="00B20413" w:rsidRPr="00FA4DF0" w:rsidDel="00FA4DF0">
            <w:rPr>
              <w:rPrChange w:id="148" w:author="Richard,Julie Anne [Moncton]" w:date="2015-10-15T10:20:00Z">
                <w:rPr>
                  <w:color w:val="4F81BD" w:themeColor="accent1"/>
                </w:rPr>
              </w:rPrChange>
            </w:rPr>
            <w:delText>When viewing the areas in a province on the map, can they be labelled for ex. “NS-01” instead of just “N”? Then as you get more specific labelled by subsector name? Could the wq stations also be labeled with their numbers instead of “0”?</w:delText>
          </w:r>
        </w:del>
      </w:moveFrom>
      <w:moveFromRangeEnd w:id="145"/>
    </w:p>
    <w:p w:rsidR="00E70D35" w:rsidRPr="00FA4DF0" w:rsidRDefault="003B489C" w:rsidP="003B489C">
      <w:pPr>
        <w:jc w:val="both"/>
        <w:rPr>
          <w:rPrChange w:id="149" w:author="Richard,Julie Anne [Moncton]" w:date="2015-10-15T10:20:00Z">
            <w:rPr/>
          </w:rPrChange>
        </w:rPr>
      </w:pPr>
      <w:r w:rsidRPr="00FA4DF0">
        <w:rPr>
          <w:rPrChange w:id="150" w:author="Richard,Julie Anne [Moncton]" w:date="2015-10-15T10:20:00Z">
            <w:rPr/>
          </w:rPrChange>
        </w:rPr>
        <w:t xml:space="preserve">● </w:t>
      </w:r>
      <w:r w:rsidR="00E70D35" w:rsidRPr="00FA4DF0">
        <w:rPr>
          <w:rPrChange w:id="151" w:author="Richard,Julie Anne [Moncton]" w:date="2015-10-15T10:20:00Z">
            <w:rPr/>
          </w:rPrChange>
        </w:rPr>
        <w:t xml:space="preserve">Charles: When creating a config file in the web tools, the map functionality puts all the sampling stations in red, could we have the classification (green, red, </w:t>
      </w:r>
      <w:r w:rsidRPr="00FA4DF0">
        <w:rPr>
          <w:rPrChange w:id="152" w:author="Richard,Julie Anne [Moncton]" w:date="2015-10-15T10:20:00Z">
            <w:rPr/>
          </w:rPrChange>
        </w:rPr>
        <w:t>etc.</w:t>
      </w:r>
      <w:r w:rsidR="00E70D35" w:rsidRPr="00FA4DF0">
        <w:rPr>
          <w:rPrChange w:id="153" w:author="Richard,Julie Anne [Moncton]" w:date="2015-10-15T10:20:00Z">
            <w:rPr/>
          </w:rPrChange>
        </w:rPr>
        <w:t>) based on N=30 here as well?</w:t>
      </w:r>
    </w:p>
    <w:p w:rsidR="00F818B5" w:rsidRPr="00FA4DF0" w:rsidRDefault="00C0512F" w:rsidP="003B489C">
      <w:pPr>
        <w:jc w:val="both"/>
        <w:rPr>
          <w:rPrChange w:id="154" w:author="Richard,Julie Anne [Moncton]" w:date="2015-10-15T10:20:00Z">
            <w:rPr>
              <w:color w:val="4F81BD" w:themeColor="accent1"/>
            </w:rPr>
          </w:rPrChange>
        </w:rPr>
      </w:pPr>
      <w:r w:rsidRPr="00FA4DF0">
        <w:rPr>
          <w:rPrChange w:id="155" w:author="Richard,Julie Anne [Moncton]" w:date="2015-10-15T10:20:00Z">
            <w:rPr>
              <w:color w:val="4F81BD" w:themeColor="accent1"/>
            </w:rPr>
          </w:rPrChange>
        </w:rPr>
        <w:t xml:space="preserve">● Charles: If the map isn’t open before creating a MWQM plan the subsector/stations won’t display when the button beside the subsector name is clicked. Going back up to the top of the page and clicking on the map button cancels the plan creation. Can we set it up so that even if you don’t have the map </w:t>
      </w:r>
      <w:r w:rsidRPr="00FA4DF0">
        <w:rPr>
          <w:rPrChange w:id="156" w:author="Richard,Julie Anne [Moncton]" w:date="2015-10-15T10:20:00Z">
            <w:rPr>
              <w:color w:val="4F81BD" w:themeColor="accent1"/>
            </w:rPr>
          </w:rPrChange>
        </w:rPr>
        <w:lastRenderedPageBreak/>
        <w:t xml:space="preserve">already open before creating a plan, the map will open if you click on the </w:t>
      </w:r>
      <w:r w:rsidRPr="00FA4DF0">
        <w:rPr>
          <w:rFonts w:ascii="Arial" w:hAnsi="Arial" w:cs="Arial"/>
          <w:noProof/>
          <w:rPrChange w:id="157" w:author="Richard,Julie Anne [Moncton]" w:date="2015-10-15T10:20:00Z">
            <w:rPr>
              <w:rFonts w:ascii="Arial" w:hAnsi="Arial" w:cs="Arial"/>
              <w:noProof/>
              <w:color w:val="4F81BD" w:themeColor="accent1"/>
            </w:rPr>
          </w:rPrChange>
        </w:rPr>
        <w:drawing>
          <wp:inline distT="0" distB="0" distL="0" distR="0" wp14:anchorId="7C87CEDB" wp14:editId="01179F60">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FA4DF0">
        <w:rPr>
          <w:rPrChange w:id="158" w:author="Richard,Julie Anne [Moncton]" w:date="2015-10-15T10:20:00Z">
            <w:rPr>
              <w:color w:val="4F81BD" w:themeColor="accent1"/>
            </w:rPr>
          </w:rPrChange>
        </w:rPr>
        <w:t xml:space="preserve"> beside the subsector name?</w:t>
      </w:r>
    </w:p>
    <w:p w:rsidR="00FA4DF0" w:rsidRPr="00FA4DF0" w:rsidRDefault="00FA4DF0" w:rsidP="003B489C">
      <w:pPr>
        <w:jc w:val="both"/>
        <w:rPr>
          <w:ins w:id="159" w:author="Richard,Julie Anne [Moncton]" w:date="2015-10-15T10:17:00Z"/>
          <w:rPrChange w:id="160" w:author="Richard,Julie Anne [Moncton]" w:date="2015-10-15T10:20:00Z">
            <w:rPr>
              <w:ins w:id="161" w:author="Richard,Julie Anne [Moncton]" w:date="2015-10-15T10:17:00Z"/>
              <w:color w:val="4F81BD" w:themeColor="accent1"/>
            </w:rPr>
          </w:rPrChange>
        </w:rPr>
      </w:pPr>
      <w:ins w:id="162" w:author="Richard,Julie Anne [Moncton]" w:date="2015-10-15T10:18:00Z">
        <w:r w:rsidRPr="00FA4DF0">
          <w:rPr>
            <w:rPrChange w:id="163" w:author="Richard,Julie Anne [Moncton]" w:date="2015-10-15T10:20:00Z">
              <w:rPr>
                <w:color w:val="4F81BD" w:themeColor="accent1"/>
              </w:rPr>
            </w:rPrChange>
          </w:rPr>
          <w:t>●</w:t>
        </w:r>
      </w:ins>
      <w:ins w:id="164" w:author="Richard,Julie Anne [Moncton]" w:date="2015-10-15T10:19:00Z">
        <w:r w:rsidRPr="00FA4DF0">
          <w:rPr>
            <w:rPrChange w:id="165" w:author="Richard,Julie Anne [Moncton]" w:date="2015-10-15T10:20:00Z">
              <w:rPr>
                <w:color w:val="4F81BD" w:themeColor="accent1"/>
              </w:rPr>
            </w:rPrChange>
          </w:rPr>
          <w:t xml:space="preserve"> </w:t>
        </w:r>
      </w:ins>
      <w:r w:rsidR="001A4946" w:rsidRPr="00FA4DF0">
        <w:rPr>
          <w:rPrChange w:id="166" w:author="Richard,Julie Anne [Moncton]" w:date="2015-10-15T10:20:00Z">
            <w:rPr>
              <w:color w:val="4F81BD" w:themeColor="accent1"/>
            </w:rPr>
          </w:rPrChange>
        </w:rPr>
        <w:t>Charles: An email is sent</w:t>
      </w:r>
      <w:r w:rsidR="006032F3" w:rsidRPr="00FA4DF0">
        <w:rPr>
          <w:rPrChange w:id="167" w:author="Richard,Julie Anne [Moncton]" w:date="2015-10-15T10:20:00Z">
            <w:rPr>
              <w:color w:val="4F81BD" w:themeColor="accent1"/>
            </w:rPr>
          </w:rPrChange>
        </w:rPr>
        <w:t xml:space="preserve"> when</w:t>
      </w:r>
      <w:r w:rsidR="001A4946" w:rsidRPr="00FA4DF0">
        <w:rPr>
          <w:rPrChange w:id="168" w:author="Richard,Julie Anne [Moncton]" w:date="2015-10-15T10:20:00Z">
            <w:rPr>
              <w:color w:val="4F81BD" w:themeColor="accent1"/>
            </w:rPr>
          </w:rPrChange>
        </w:rPr>
        <w:t xml:space="preserve"> a datasheet has been approved and there is a link to click on. Once logged into the web tool you can view the datasheet. Can the map button be linked to the area the datasheet is referring to so you can view the stations on the map? </w:t>
      </w:r>
      <w:r w:rsidR="006032F3" w:rsidRPr="00FA4DF0">
        <w:rPr>
          <w:rPrChange w:id="169" w:author="Richard,Julie Anne [Moncton]" w:date="2015-10-15T10:20:00Z">
            <w:rPr>
              <w:color w:val="4F81BD" w:themeColor="accent1"/>
            </w:rPr>
          </w:rPrChange>
        </w:rPr>
        <w:t>Right now nothing displays when the map button is clicked.</w:t>
      </w:r>
    </w:p>
    <w:p w:rsidR="00C056DD" w:rsidRPr="00FA4DF0" w:rsidRDefault="003B489C" w:rsidP="003B489C">
      <w:pPr>
        <w:jc w:val="both"/>
        <w:rPr>
          <w:rPrChange w:id="170" w:author="Richard,Julie Anne [Moncton]" w:date="2015-10-15T10:20:00Z">
            <w:rPr/>
          </w:rPrChange>
        </w:rPr>
      </w:pPr>
      <w:r w:rsidRPr="00FA4DF0">
        <w:rPr>
          <w:rPrChange w:id="171" w:author="Richard,Julie Anne [Moncton]" w:date="2015-10-15T10:20:00Z">
            <w:rPr/>
          </w:rPrChange>
        </w:rPr>
        <w:t>●</w:t>
      </w:r>
      <w:r w:rsidR="00C056DD" w:rsidRPr="00FA4DF0">
        <w:rPr>
          <w:rPrChange w:id="172" w:author="Richard,Julie Anne [Moncton]" w:date="2015-10-15T10:20:00Z">
            <w:rPr/>
          </w:rPrChange>
        </w:rPr>
        <w:t xml:space="preserve"> </w:t>
      </w:r>
      <w:r w:rsidRPr="00FA4DF0">
        <w:rPr>
          <w:rPrChange w:id="173" w:author="Richard,Julie Anne [Moncton]" w:date="2015-10-15T10:20:00Z">
            <w:rPr/>
          </w:rPrChange>
        </w:rPr>
        <w:t>Julie: Section 4, 4</w:t>
      </w:r>
      <w:r w:rsidRPr="00FA4DF0">
        <w:rPr>
          <w:vertAlign w:val="superscript"/>
          <w:rPrChange w:id="174" w:author="Richard,Julie Anne [Moncton]" w:date="2015-10-15T10:20:00Z">
            <w:rPr>
              <w:vertAlign w:val="superscript"/>
            </w:rPr>
          </w:rPrChange>
        </w:rPr>
        <w:t>th</w:t>
      </w:r>
      <w:r w:rsidRPr="00FA4DF0">
        <w:rPr>
          <w:rPrChange w:id="175" w:author="Richard,Julie Anne [Moncton]" w:date="2015-10-15T10:20:00Z">
            <w:rPr/>
          </w:rPrChange>
        </w:rPr>
        <w:t xml:space="preserve"> bullet of ‘Cssp input tool’ WI, add that you can </w:t>
      </w:r>
      <w:r w:rsidR="0068788A" w:rsidRPr="00FA4DF0">
        <w:rPr>
          <w:rPrChange w:id="176" w:author="Richard,Julie Anne [Moncton]" w:date="2015-10-15T10:20:00Z">
            <w:rPr/>
          </w:rPrChange>
        </w:rPr>
        <w:t xml:space="preserve">delete </w:t>
      </w:r>
      <w:r w:rsidRPr="00FA4DF0">
        <w:rPr>
          <w:rPrChange w:id="177" w:author="Richard,Julie Anne [Moncton]" w:date="2015-10-15T10:20:00Z">
            <w:rPr/>
          </w:rPrChange>
        </w:rPr>
        <w:t>an entire data sheet if it hasn’t been already sent to the server</w:t>
      </w:r>
      <w:r w:rsidR="0068788A" w:rsidRPr="00FA4DF0">
        <w:rPr>
          <w:rPrChange w:id="178" w:author="Richard,Julie Anne [Moncton]" w:date="2015-10-15T10:20:00Z">
            <w:rPr/>
          </w:rPrChange>
        </w:rPr>
        <w:t xml:space="preserve"> but</w:t>
      </w:r>
      <w:r w:rsidRPr="00FA4DF0">
        <w:rPr>
          <w:rPrChange w:id="179" w:author="Richard,Julie Anne [Moncton]" w:date="2015-10-15T10:20:00Z">
            <w:rPr/>
          </w:rPrChange>
        </w:rPr>
        <w:t xml:space="preserve"> </w:t>
      </w:r>
      <w:r w:rsidR="0068788A" w:rsidRPr="00FA4DF0">
        <w:rPr>
          <w:rPrChange w:id="180" w:author="Richard,Julie Anne [Moncton]" w:date="2015-10-15T10:20:00Z">
            <w:rPr/>
          </w:rPrChange>
        </w:rPr>
        <w:t>d</w:t>
      </w:r>
      <w:r w:rsidRPr="00FA4DF0">
        <w:rPr>
          <w:rPrChange w:id="181" w:author="Richard,Julie Anne [Moncton]" w:date="2015-10-15T10:20:00Z">
            <w:rPr/>
          </w:rPrChange>
        </w:rPr>
        <w:t>eleting it from the CSSP folder will not remove it from the Web tools (aka, database). Refer to appropriate section of other WI for instructions on how to delete from Web tools.</w:t>
      </w:r>
    </w:p>
    <w:p w:rsidR="00C056DD" w:rsidRPr="00FA4DF0" w:rsidRDefault="003B489C" w:rsidP="003B489C">
      <w:pPr>
        <w:jc w:val="both"/>
        <w:rPr>
          <w:rPrChange w:id="182" w:author="Richard,Julie Anne [Moncton]" w:date="2015-10-15T10:20:00Z">
            <w:rPr/>
          </w:rPrChange>
        </w:rPr>
      </w:pPr>
      <w:r w:rsidRPr="00FA4DF0">
        <w:rPr>
          <w:rPrChange w:id="183" w:author="Richard,Julie Anne [Moncton]" w:date="2015-10-15T10:20:00Z">
            <w:rPr/>
          </w:rPrChange>
        </w:rPr>
        <w:t>*For more discussion: Section 4 of all the WI, we need to decide on the contact people that go in this section.</w:t>
      </w:r>
    </w:p>
    <w:p w:rsidR="00E70D35" w:rsidRPr="00FA4DF0" w:rsidRDefault="00C056DD" w:rsidP="003B489C">
      <w:pPr>
        <w:jc w:val="both"/>
        <w:rPr>
          <w:rPrChange w:id="184" w:author="Richard,Julie Anne [Moncton]" w:date="2015-10-15T10:20:00Z">
            <w:rPr/>
          </w:rPrChange>
        </w:rPr>
      </w:pPr>
      <w:r w:rsidRPr="00FA4DF0">
        <w:rPr>
          <w:rPrChange w:id="185" w:author="Richard,Julie Anne [Moncton]" w:date="2015-10-15T10:20:00Z">
            <w:rPr/>
          </w:rPrChange>
        </w:rPr>
        <w:t xml:space="preserve">*For more discussion with Lauren: </w:t>
      </w:r>
      <w:r w:rsidR="00E70D35" w:rsidRPr="00FA4DF0">
        <w:rPr>
          <w:rPrChange w:id="186" w:author="Richard,Julie Anne [Moncton]" w:date="2015-10-15T10:20:00Z">
            <w:rPr/>
          </w:rPrChange>
        </w:rPr>
        <w:t xml:space="preserve"> Change WI name ‘Using CSSP Water Quality Input Tool’ to ‘Basic </w:t>
      </w:r>
      <w:r w:rsidR="003B489C" w:rsidRPr="00FA4DF0">
        <w:rPr>
          <w:rPrChange w:id="187" w:author="Richard,Julie Anne [Moncton]" w:date="2015-10-15T10:20:00Z">
            <w:rPr/>
          </w:rPrChange>
        </w:rPr>
        <w:t>functionalities</w:t>
      </w:r>
      <w:r w:rsidR="00E70D35" w:rsidRPr="00FA4DF0">
        <w:rPr>
          <w:rPrChange w:id="188" w:author="Richard,Julie Anne [Moncton]" w:date="2015-10-15T10:20:00Z">
            <w:rPr/>
          </w:rPrChange>
        </w:rPr>
        <w:t xml:space="preserve"> of the CSSP Water Quality Input Tool, and created a ne</w:t>
      </w:r>
      <w:r w:rsidRPr="00FA4DF0">
        <w:rPr>
          <w:rPrChange w:id="189" w:author="Richard,Julie Anne [Moncton]" w:date="2015-10-15T10:20:00Z">
            <w:rPr/>
          </w:rPrChange>
        </w:rPr>
        <w:t>w WI with the step by steps of data entry (entering a new FC form)</w:t>
      </w:r>
      <w:r w:rsidR="00E70D35" w:rsidRPr="00FA4DF0">
        <w:rPr>
          <w:rPrChange w:id="190" w:author="Richard,Julie Anne [Moncton]" w:date="2015-10-15T10:20:00Z">
            <w:rPr/>
          </w:rPrChange>
        </w:rPr>
        <w:t>.</w:t>
      </w:r>
      <w:r w:rsidRPr="00FA4DF0">
        <w:rPr>
          <w:rPrChange w:id="191" w:author="Richard,Julie Anne [Moncton]" w:date="2015-10-15T10:20:00Z">
            <w:rPr/>
          </w:rPrChange>
        </w:rPr>
        <w:t xml:space="preserve"> OR do we want to keep it all under one WI and </w:t>
      </w:r>
      <w:r w:rsidR="003B489C" w:rsidRPr="00FA4DF0">
        <w:rPr>
          <w:rPrChange w:id="192" w:author="Richard,Julie Anne [Moncton]" w:date="2015-10-15T10:20:00Z">
            <w:rPr/>
          </w:rPrChange>
        </w:rPr>
        <w:t>just</w:t>
      </w:r>
      <w:r w:rsidRPr="00FA4DF0">
        <w:rPr>
          <w:rPrChange w:id="193" w:author="Richard,Julie Anne [Moncton]" w:date="2015-10-15T10:20:00Z">
            <w:rPr/>
          </w:rPrChange>
        </w:rPr>
        <w:t xml:space="preserve"> have an extra section at the end with the step by step of data entry? </w:t>
      </w:r>
    </w:p>
    <w:p w:rsidR="007E0C2F" w:rsidRPr="00FA4DF0" w:rsidRDefault="007E0C2F" w:rsidP="003B489C">
      <w:pPr>
        <w:jc w:val="both"/>
        <w:rPr>
          <w:rPrChange w:id="194" w:author="Richard,Julie Anne [Moncton]" w:date="2015-10-15T10:20:00Z">
            <w:rPr/>
          </w:rPrChange>
        </w:rPr>
      </w:pPr>
      <w:r w:rsidRPr="00FA4DF0">
        <w:rPr>
          <w:rPrChange w:id="195" w:author="Richard,Julie Anne [Moncton]" w:date="2015-10-15T10:20:00Z">
            <w:rPr/>
          </w:rPrChange>
        </w:rPr>
        <w:t xml:space="preserve">*For future discussion with Lauren, Patti and Charles: Can we have an extra box for ‘Data </w:t>
      </w:r>
      <w:r w:rsidR="00CB4FEE" w:rsidRPr="00FA4DF0">
        <w:rPr>
          <w:rPrChange w:id="196" w:author="Richard,Julie Anne [Moncton]" w:date="2015-10-15T10:20:00Z">
            <w:rPr/>
          </w:rPrChange>
        </w:rPr>
        <w:t>inputted</w:t>
      </w:r>
      <w:r w:rsidRPr="00FA4DF0">
        <w:rPr>
          <w:rPrChange w:id="197" w:author="Richard,Julie Anne [Moncton]" w:date="2015-10-15T10:20:00Z">
            <w:rPr/>
          </w:rPrChange>
        </w:rPr>
        <w:t xml:space="preserve"> by </w:t>
      </w:r>
      <w:r w:rsidR="00A24344" w:rsidRPr="00FA4DF0">
        <w:rPr>
          <w:rPrChange w:id="198" w:author="Richard,Julie Anne [Moncton]" w:date="2015-10-15T10:20:00Z">
            <w:rPr/>
          </w:rPrChange>
        </w:rPr>
        <w:t xml:space="preserve">and </w:t>
      </w:r>
      <w:r w:rsidRPr="00FA4DF0">
        <w:rPr>
          <w:rPrChange w:id="199" w:author="Richard,Julie Anne [Moncton]" w:date="2015-10-15T10:20:00Z">
            <w:rPr/>
          </w:rPrChange>
        </w:rPr>
        <w:t xml:space="preserve">date’ for 2016 as we are going to keep the paper FC forms and the person </w:t>
      </w:r>
      <w:r w:rsidR="00CB4FEE" w:rsidRPr="00FA4DF0">
        <w:rPr>
          <w:rPrChange w:id="200" w:author="Richard,Julie Anne [Moncton]" w:date="2015-10-15T10:20:00Z">
            <w:rPr/>
          </w:rPrChange>
        </w:rPr>
        <w:t>inputting</w:t>
      </w:r>
      <w:r w:rsidRPr="00FA4DF0">
        <w:rPr>
          <w:rPrChange w:id="201" w:author="Richard,Julie Anne [Moncton]" w:date="2015-10-15T10:20:00Z">
            <w:rPr/>
          </w:rPrChange>
        </w:rPr>
        <w:t xml:space="preserve"> the data will not </w:t>
      </w:r>
      <w:r w:rsidR="00CB4FEE" w:rsidRPr="00FA4DF0">
        <w:rPr>
          <w:rPrChange w:id="202" w:author="Richard,Julie Anne [Moncton]" w:date="2015-10-15T10:20:00Z">
            <w:rPr/>
          </w:rPrChange>
        </w:rPr>
        <w:t>necessarily</w:t>
      </w:r>
      <w:r w:rsidRPr="00FA4DF0">
        <w:rPr>
          <w:rPrChange w:id="203" w:author="Richard,Julie Anne [Moncton]" w:date="2015-10-15T10:20:00Z">
            <w:rPr/>
          </w:rPrChange>
        </w:rPr>
        <w:t xml:space="preserve"> be the same person who has recorded the results. For the duplicate</w:t>
      </w:r>
      <w:r w:rsidR="00C056DD" w:rsidRPr="00FA4DF0">
        <w:rPr>
          <w:rPrChange w:id="204" w:author="Richard,Julie Anne [Moncton]" w:date="2015-10-15T10:20:00Z">
            <w:rPr/>
          </w:rPrChange>
        </w:rPr>
        <w:t>s</w:t>
      </w:r>
      <w:r w:rsidRPr="00FA4DF0">
        <w:rPr>
          <w:rPrChange w:id="205" w:author="Richard,Julie Anne [Moncton]" w:date="2015-10-15T10:20:00Z">
            <w:rPr/>
          </w:rPrChange>
        </w:rPr>
        <w:t>, the data and initials for 2016 would need to be copied from that new box. When we go paperless, how do we deal with having sometime</w:t>
      </w:r>
      <w:r w:rsidR="00C056DD" w:rsidRPr="00FA4DF0">
        <w:rPr>
          <w:rPrChange w:id="206" w:author="Richard,Julie Anne [Moncton]" w:date="2015-10-15T10:20:00Z">
            <w:rPr/>
          </w:rPrChange>
        </w:rPr>
        <w:t>s</w:t>
      </w:r>
      <w:r w:rsidRPr="00FA4DF0">
        <w:rPr>
          <w:rPrChange w:id="207" w:author="Richard,Julie Anne [Moncton]" w:date="2015-10-15T10:20:00Z">
            <w:rPr/>
          </w:rPrChange>
        </w:rPr>
        <w:t xml:space="preserve"> two people doing the readings (one person reading, one recording). Do we want to separate between the two (reading and recording</w:t>
      </w:r>
      <w:r w:rsidR="00EB6A68" w:rsidRPr="00FA4DF0">
        <w:rPr>
          <w:rPrChange w:id="208" w:author="Richard,Julie Anne [Moncton]" w:date="2015-10-15T10:20:00Z">
            <w:rPr/>
          </w:rPrChange>
        </w:rPr>
        <w:t xml:space="preserve"> – this is NL’s vote</w:t>
      </w:r>
      <w:r w:rsidRPr="00FA4DF0">
        <w:rPr>
          <w:rPrChange w:id="209" w:author="Richard,Julie Anne [Moncton]" w:date="2015-10-15T10:20:00Z">
            <w:rPr/>
          </w:rPrChange>
        </w:rPr>
        <w:t xml:space="preserve">) or do we want to put two initials in the ‘results recorded by’.  </w:t>
      </w:r>
      <w:r w:rsidR="00C056DD" w:rsidRPr="00FA4DF0">
        <w:rPr>
          <w:rPrChange w:id="210" w:author="Richard,Julie Anne [Moncton]" w:date="2015-10-15T10:20:00Z">
            <w:rPr/>
          </w:rPrChange>
        </w:rPr>
        <w:t xml:space="preserve">How to we deal with this when it comes with duplicate validation? </w:t>
      </w:r>
      <w:r w:rsidRPr="00FA4DF0">
        <w:rPr>
          <w:rPrChange w:id="211" w:author="Richard,Julie Anne [Moncton]" w:date="2015-10-15T10:20:00Z">
            <w:rPr/>
          </w:rPrChange>
        </w:rPr>
        <w:t>Can we change on FC form and input tool ‘results recorded by’ to ‘results read by’?</w:t>
      </w:r>
    </w:p>
    <w:p w:rsidR="00C056DD" w:rsidRPr="00FA4DF0" w:rsidRDefault="00C056DD" w:rsidP="003B489C">
      <w:pPr>
        <w:jc w:val="both"/>
        <w:rPr>
          <w:rPrChange w:id="212" w:author="Richard,Julie Anne [Moncton]" w:date="2015-10-15T10:20:00Z">
            <w:rPr/>
          </w:rPrChange>
        </w:rPr>
      </w:pPr>
      <w:r w:rsidRPr="00FA4DF0">
        <w:rPr>
          <w:rPrChange w:id="213" w:author="Richard,Julie Anne [Moncton]" w:date="2015-10-15T10:20:00Z">
            <w:rPr/>
          </w:rPrChange>
        </w:rPr>
        <w:t xml:space="preserve">Also, SD said </w:t>
      </w:r>
      <w:r w:rsidR="00997DE6" w:rsidRPr="00FA4DF0">
        <w:rPr>
          <w:rPrChange w:id="214" w:author="Richard,Julie Anne [Moncton]" w:date="2015-10-15T10:20:00Z">
            <w:rPr/>
          </w:rPrChange>
        </w:rPr>
        <w:t>during the</w:t>
      </w:r>
      <w:r w:rsidRPr="00FA4DF0">
        <w:rPr>
          <w:rPrChange w:id="215" w:author="Richard,Julie Anne [Moncton]" w:date="2015-10-15T10:20:00Z">
            <w:rPr/>
          </w:rPrChange>
        </w:rPr>
        <w:t xml:space="preserve"> NL audit</w:t>
      </w:r>
      <w:r w:rsidR="00997DE6" w:rsidRPr="00FA4DF0">
        <w:rPr>
          <w:rPrChange w:id="216" w:author="Richard,Julie Anne [Moncton]" w:date="2015-10-15T10:20:00Z">
            <w:rPr/>
          </w:rPrChange>
        </w:rPr>
        <w:t xml:space="preserve"> 2014, the auditor checked the data entry initials within ASGAD.</w:t>
      </w:r>
      <w:r w:rsidRPr="00FA4DF0">
        <w:rPr>
          <w:rPrChange w:id="217" w:author="Richard,Julie Anne [Moncton]" w:date="2015-10-15T10:20:00Z">
            <w:rPr/>
          </w:rPrChange>
        </w:rPr>
        <w:t xml:space="preserve"> When we use the new system (paperless) that won’t be an issue as the person reading/recording the results is the person entering it. At the moment, NB only writes on the FC form who has entered the data in ASGAD.</w:t>
      </w:r>
    </w:p>
    <w:p w:rsidR="007E0C2F" w:rsidRPr="00FA4DF0" w:rsidRDefault="007E0C2F">
      <w:pPr>
        <w:rPr>
          <w:rPrChange w:id="218" w:author="Richard,Julie Anne [Moncton]" w:date="2015-10-15T10:20:00Z">
            <w:rPr/>
          </w:rPrChange>
        </w:rPr>
      </w:pPr>
    </w:p>
    <w:sectPr w:rsidR="007E0C2F" w:rsidRPr="00FA4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E7151"/>
    <w:multiLevelType w:val="hybridMultilevel"/>
    <w:tmpl w:val="24B4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D4CF3"/>
    <w:multiLevelType w:val="hybridMultilevel"/>
    <w:tmpl w:val="77C2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2F"/>
    <w:rsid w:val="0005097D"/>
    <w:rsid w:val="000E7756"/>
    <w:rsid w:val="0017284F"/>
    <w:rsid w:val="001A4946"/>
    <w:rsid w:val="001D2C50"/>
    <w:rsid w:val="00270FF4"/>
    <w:rsid w:val="002E41D3"/>
    <w:rsid w:val="003B489C"/>
    <w:rsid w:val="00577772"/>
    <w:rsid w:val="005D6D1E"/>
    <w:rsid w:val="006032F3"/>
    <w:rsid w:val="00621839"/>
    <w:rsid w:val="0068788A"/>
    <w:rsid w:val="006A5985"/>
    <w:rsid w:val="007E0C2F"/>
    <w:rsid w:val="0097187A"/>
    <w:rsid w:val="00997DE6"/>
    <w:rsid w:val="00A24344"/>
    <w:rsid w:val="00B20413"/>
    <w:rsid w:val="00C0512F"/>
    <w:rsid w:val="00C056DD"/>
    <w:rsid w:val="00C64985"/>
    <w:rsid w:val="00CB4FEE"/>
    <w:rsid w:val="00E70D35"/>
    <w:rsid w:val="00EB6A68"/>
    <w:rsid w:val="00F818B5"/>
    <w:rsid w:val="00FA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9C"/>
    <w:pPr>
      <w:ind w:left="720"/>
      <w:contextualSpacing/>
    </w:pPr>
  </w:style>
  <w:style w:type="paragraph" w:styleId="BalloonText">
    <w:name w:val="Balloon Text"/>
    <w:basedOn w:val="Normal"/>
    <w:link w:val="BalloonTextChar"/>
    <w:uiPriority w:val="99"/>
    <w:semiHidden/>
    <w:unhideWhenUsed/>
    <w:rsid w:val="0099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E6"/>
    <w:rPr>
      <w:rFonts w:ascii="Tahoma" w:hAnsi="Tahoma" w:cs="Tahoma"/>
      <w:sz w:val="16"/>
      <w:szCs w:val="16"/>
    </w:rPr>
  </w:style>
  <w:style w:type="character" w:styleId="CommentReference">
    <w:name w:val="annotation reference"/>
    <w:basedOn w:val="DefaultParagraphFont"/>
    <w:uiPriority w:val="99"/>
    <w:semiHidden/>
    <w:unhideWhenUsed/>
    <w:rsid w:val="00B20413"/>
    <w:rPr>
      <w:sz w:val="16"/>
      <w:szCs w:val="16"/>
    </w:rPr>
  </w:style>
  <w:style w:type="paragraph" w:styleId="CommentText">
    <w:name w:val="annotation text"/>
    <w:basedOn w:val="Normal"/>
    <w:link w:val="CommentTextChar"/>
    <w:uiPriority w:val="99"/>
    <w:semiHidden/>
    <w:unhideWhenUsed/>
    <w:rsid w:val="00B20413"/>
    <w:pPr>
      <w:spacing w:line="240" w:lineRule="auto"/>
    </w:pPr>
    <w:rPr>
      <w:sz w:val="20"/>
      <w:szCs w:val="20"/>
    </w:rPr>
  </w:style>
  <w:style w:type="character" w:customStyle="1" w:styleId="CommentTextChar">
    <w:name w:val="Comment Text Char"/>
    <w:basedOn w:val="DefaultParagraphFont"/>
    <w:link w:val="CommentText"/>
    <w:uiPriority w:val="99"/>
    <w:semiHidden/>
    <w:rsid w:val="00B20413"/>
    <w:rPr>
      <w:sz w:val="20"/>
      <w:szCs w:val="20"/>
    </w:rPr>
  </w:style>
  <w:style w:type="paragraph" w:styleId="CommentSubject">
    <w:name w:val="annotation subject"/>
    <w:basedOn w:val="CommentText"/>
    <w:next w:val="CommentText"/>
    <w:link w:val="CommentSubjectChar"/>
    <w:uiPriority w:val="99"/>
    <w:semiHidden/>
    <w:unhideWhenUsed/>
    <w:rsid w:val="00B20413"/>
    <w:rPr>
      <w:b/>
      <w:bCs/>
    </w:rPr>
  </w:style>
  <w:style w:type="character" w:customStyle="1" w:styleId="CommentSubjectChar">
    <w:name w:val="Comment Subject Char"/>
    <w:basedOn w:val="CommentTextChar"/>
    <w:link w:val="CommentSubject"/>
    <w:uiPriority w:val="99"/>
    <w:semiHidden/>
    <w:rsid w:val="00B2041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9C"/>
    <w:pPr>
      <w:ind w:left="720"/>
      <w:contextualSpacing/>
    </w:pPr>
  </w:style>
  <w:style w:type="paragraph" w:styleId="BalloonText">
    <w:name w:val="Balloon Text"/>
    <w:basedOn w:val="Normal"/>
    <w:link w:val="BalloonTextChar"/>
    <w:uiPriority w:val="99"/>
    <w:semiHidden/>
    <w:unhideWhenUsed/>
    <w:rsid w:val="0099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E6"/>
    <w:rPr>
      <w:rFonts w:ascii="Tahoma" w:hAnsi="Tahoma" w:cs="Tahoma"/>
      <w:sz w:val="16"/>
      <w:szCs w:val="16"/>
    </w:rPr>
  </w:style>
  <w:style w:type="character" w:styleId="CommentReference">
    <w:name w:val="annotation reference"/>
    <w:basedOn w:val="DefaultParagraphFont"/>
    <w:uiPriority w:val="99"/>
    <w:semiHidden/>
    <w:unhideWhenUsed/>
    <w:rsid w:val="00B20413"/>
    <w:rPr>
      <w:sz w:val="16"/>
      <w:szCs w:val="16"/>
    </w:rPr>
  </w:style>
  <w:style w:type="paragraph" w:styleId="CommentText">
    <w:name w:val="annotation text"/>
    <w:basedOn w:val="Normal"/>
    <w:link w:val="CommentTextChar"/>
    <w:uiPriority w:val="99"/>
    <w:semiHidden/>
    <w:unhideWhenUsed/>
    <w:rsid w:val="00B20413"/>
    <w:pPr>
      <w:spacing w:line="240" w:lineRule="auto"/>
    </w:pPr>
    <w:rPr>
      <w:sz w:val="20"/>
      <w:szCs w:val="20"/>
    </w:rPr>
  </w:style>
  <w:style w:type="character" w:customStyle="1" w:styleId="CommentTextChar">
    <w:name w:val="Comment Text Char"/>
    <w:basedOn w:val="DefaultParagraphFont"/>
    <w:link w:val="CommentText"/>
    <w:uiPriority w:val="99"/>
    <w:semiHidden/>
    <w:rsid w:val="00B20413"/>
    <w:rPr>
      <w:sz w:val="20"/>
      <w:szCs w:val="20"/>
    </w:rPr>
  </w:style>
  <w:style w:type="paragraph" w:styleId="CommentSubject">
    <w:name w:val="annotation subject"/>
    <w:basedOn w:val="CommentText"/>
    <w:next w:val="CommentText"/>
    <w:link w:val="CommentSubjectChar"/>
    <w:uiPriority w:val="99"/>
    <w:semiHidden/>
    <w:unhideWhenUsed/>
    <w:rsid w:val="00B20413"/>
    <w:rPr>
      <w:b/>
      <w:bCs/>
    </w:rPr>
  </w:style>
  <w:style w:type="character" w:customStyle="1" w:styleId="CommentSubjectChar">
    <w:name w:val="Comment Subject Char"/>
    <w:basedOn w:val="CommentTextChar"/>
    <w:link w:val="CommentSubject"/>
    <w:uiPriority w:val="99"/>
    <w:semiHidden/>
    <w:rsid w:val="00B204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5E0DE-BDE9-47DA-86D2-3A9A4EBE8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Richard,Julie Anne [Moncton]</dc:creator>
  <cp:lastModifiedBy>Richard,Julie Anne [Moncton]</cp:lastModifiedBy>
  <cp:revision>2</cp:revision>
  <cp:lastPrinted>2015-10-15T13:21:00Z</cp:lastPrinted>
  <dcterms:created xsi:type="dcterms:W3CDTF">2015-10-15T13:21:00Z</dcterms:created>
  <dcterms:modified xsi:type="dcterms:W3CDTF">2015-10-15T13:21:00Z</dcterms:modified>
</cp:coreProperties>
</file>